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intelligence2.xml" ContentType="application/vnd.ms-office.intelligence2+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B658" w14:textId="5FC58621" w:rsidR="00F05778" w:rsidRPr="00614376" w:rsidRDefault="00F05778" w:rsidP="00253AB5">
      <w:pPr>
        <w:rPr>
          <w:rFonts w:ascii="Times New Roman" w:hAnsi="Times New Roman"/>
          <w:color w:val="0000CC"/>
        </w:rPr>
      </w:pPr>
    </w:p>
    <w:p w14:paraId="3FBC2F71" w14:textId="3D56B736" w:rsidR="00D77533" w:rsidRDefault="000F6CE5" w:rsidP="00D77533">
      <w:pPr>
        <w:jc w:val="right"/>
        <w:rPr>
          <w:rFonts w:ascii="Times New Roman" w:hAnsi="Times New Roman"/>
          <w:color w:val="0000CC"/>
        </w:rPr>
      </w:pPr>
      <w:r w:rsidRPr="0D9AEE00">
        <w:rPr>
          <w:rFonts w:ascii="Times New Roman" w:hAnsi="Times New Roman"/>
          <w:color w:val="0000CC"/>
        </w:rPr>
        <w:t xml:space="preserve">Version Effective Date </w:t>
      </w:r>
      <w:r w:rsidR="001E70E9">
        <w:rPr>
          <w:rFonts w:ascii="Times New Roman" w:hAnsi="Times New Roman"/>
          <w:color w:val="0000CC"/>
        </w:rPr>
        <w:t>March</w:t>
      </w:r>
      <w:r w:rsidRPr="0D9AEE00">
        <w:rPr>
          <w:rFonts w:ascii="Times New Roman" w:hAnsi="Times New Roman"/>
          <w:color w:val="0000CC"/>
        </w:rPr>
        <w:t xml:space="preserve"> 202</w:t>
      </w:r>
      <w:r w:rsidR="00673CFA">
        <w:rPr>
          <w:rFonts w:ascii="Times New Roman" w:hAnsi="Times New Roman"/>
          <w:color w:val="0000CC"/>
        </w:rPr>
        <w:t>3</w:t>
      </w:r>
      <w:r w:rsidRPr="0D9AEE00">
        <w:rPr>
          <w:rFonts w:ascii="Times New Roman" w:hAnsi="Times New Roman"/>
          <w:color w:val="0000CC"/>
        </w:rPr>
        <w:t xml:space="preserve"> </w:t>
      </w:r>
    </w:p>
    <w:p w14:paraId="704465FF" w14:textId="1276CD01" w:rsidR="00D77533" w:rsidRPr="00614376" w:rsidRDefault="00D77533" w:rsidP="00D77533">
      <w:pPr>
        <w:ind w:right="100"/>
        <w:jc w:val="right"/>
        <w:rPr>
          <w:rFonts w:ascii="Times New Roman" w:hAnsi="Times New Roman"/>
          <w:color w:val="0000CC"/>
        </w:rPr>
      </w:pPr>
    </w:p>
    <w:p w14:paraId="56C68FB2" w14:textId="188D19F3" w:rsidR="005E0500" w:rsidRPr="00614376" w:rsidRDefault="005739AB" w:rsidP="005739AB">
      <w:pPr>
        <w:jc w:val="center"/>
        <w:rPr>
          <w:rFonts w:ascii="Times New Roman" w:hAnsi="Times New Roman"/>
          <w:color w:val="0000CC"/>
        </w:rPr>
      </w:pPr>
      <w:r>
        <w:rPr>
          <w:rFonts w:ascii="Times New Roman" w:hAnsi="Times New Roman"/>
          <w:color w:val="0000CC"/>
        </w:rPr>
        <w:tab/>
      </w:r>
      <w:r>
        <w:rPr>
          <w:rFonts w:ascii="Times New Roman" w:hAnsi="Times New Roman"/>
          <w:color w:val="0000CC"/>
        </w:rPr>
        <w:tab/>
      </w:r>
      <w:r>
        <w:rPr>
          <w:rFonts w:ascii="Times New Roman" w:hAnsi="Times New Roman"/>
          <w:color w:val="0000CC"/>
        </w:rPr>
        <w:tab/>
      </w:r>
    </w:p>
    <w:p w14:paraId="65112EB0" w14:textId="32AB3857" w:rsidR="00A7492A" w:rsidRPr="00614376" w:rsidRDefault="005141E4" w:rsidP="00A7492A">
      <w:pPr>
        <w:jc w:val="right"/>
        <w:rPr>
          <w:rFonts w:ascii="Times New Roman" w:hAnsi="Times New Roman"/>
          <w:color w:val="0000CC"/>
        </w:rPr>
      </w:pPr>
      <w:r>
        <w:rPr>
          <w:rFonts w:ascii="Times New Roman" w:hAnsi="Times New Roman"/>
          <w:color w:val="0000CC"/>
        </w:rPr>
        <w:t xml:space="preserve">
          <w:r>
            <w:rPr>
              <w:color w:val="00A802"/>
            </w:rPr>
            <w:t xml:space="preserve">18237 05-09-2024</w:t>
          </w:r>
        </w:t>
      </w:r>
    </w:p>
    <w:p w14:paraId="5F390714" w14:textId="22773369" w:rsidR="00A7492A" w:rsidRPr="00614376" w:rsidRDefault="00667C54" w:rsidP="00A7492A">
      <w:pPr>
        <w:jc w:val="right"/>
        <w:rPr>
          <w:rFonts w:ascii="Times New Roman" w:hAnsi="Times New Roman"/>
          <w:color w:val="0000CC"/>
        </w:rPr>
      </w:pPr>
      <w:r>
        <w:rPr>
          <w:rFonts w:ascii="Times New Roman" w:hAnsi="Times New Roman"/>
          <w:color w:val="0000CC"/>
        </w:rPr>
        <w:t xml:space="preserve">
          <w:r>
            <w:rPr>
              <w:color w:val="00A802"/>
            </w:rPr>
            <w:t xml:space="preserve">05-09-2024</w:t>
          </w:r>
        </w:t>
      </w:r>
    </w:p>
    <w:p w14:paraId="29D16EBF" w14:textId="08893378" w:rsidR="00A7492A" w:rsidRPr="00614376" w:rsidRDefault="00667C54" w:rsidP="00A7492A">
      <w:pPr>
        <w:jc w:val="right"/>
        <w:rPr>
          <w:rFonts w:ascii="Times New Roman" w:hAnsi="Times New Roman"/>
          <w:color w:val="0000CC"/>
        </w:rPr>
      </w:pPr>
      <w:r>
        <w:rPr>
          <w:rFonts w:ascii="Times New Roman" w:hAnsi="Times New Roman"/>
          <w:color w:val="0000CC"/>
        </w:rPr>
        <w:t xml:space="preserve"/>
      </w:r>
    </w:p>
    <w:p w14:paraId="05A89130" w14:textId="42CFCC78" w:rsidR="005739AB" w:rsidRDefault="005739AB" w:rsidP="005739AB">
      <w:pPr>
        <w:jc w:val="center"/>
        <w:rPr>
          <w:rFonts w:ascii="Times New Roman" w:hAnsi="Times New Roman"/>
          <w:color w:val="0000CC"/>
        </w:rPr>
      </w:pPr>
      <w:r>
        <w:rPr>
          <w:rFonts w:ascii="Times New Roman" w:hAnsi="Times New Roman"/>
          <w:color w:val="0000CC"/>
        </w:rPr>
        <w:tab/>
      </w:r>
      <w:r>
        <w:rPr>
          <w:rFonts w:ascii="Times New Roman" w:hAnsi="Times New Roman"/>
          <w:color w:val="0000CC"/>
        </w:rPr>
        <w:tab/>
      </w:r>
      <w:r>
        <w:rPr>
          <w:rFonts w:ascii="Times New Roman" w:hAnsi="Times New Roman"/>
          <w:color w:val="0000CC"/>
        </w:rPr>
        <w:tab/>
        <w:t xml:space="preserve">              </w:t>
      </w:r>
    </w:p>
    <w:p w14:paraId="67527E88" w14:textId="3D3736A6" w:rsidR="005739AB" w:rsidRPr="005739AB" w:rsidRDefault="005739AB" w:rsidP="005739AB">
      <w:pPr>
        <w:keepNext/>
      </w:pPr>
      <w:r w:rsidRPr="005739AB">
        <w:rPr>
          <w:rFonts w:ascii="Times New Roman" w:hAnsi="Times New Roman"/>
          <w:color w:val="0000CC"/>
        </w:rPr>
        <w:t xml:space="preserve"/>
      </w:r>
    </w:p>
    <w:p w14:paraId="0AF02A7A" w14:textId="32D667E7" w:rsidR="00715162" w:rsidRPr="00614376" w:rsidRDefault="005E2FCA" w:rsidP="12CB15C0">
      <w:pPr>
        <w:pStyle w:val="ListParagraph"/>
        <w:numPr>
          <w:ilvl w:val="0"/>
          <w:numId w:val="1"/>
        </w:numPr>
        <w:rPr>
          <w:rFonts w:ascii="Times New Roman" w:hAnsi="Times New Roman"/>
        </w:rPr>
      </w:pPr>
      <w:r w:rsidRPr="12CB15C0">
        <w:rPr>
          <w:rFonts w:ascii="Times New Roman" w:hAnsi="Times New Roman"/>
        </w:rPr>
        <w:t>This agreement (“Agreement”) is by and between</w:t>
      </w:r>
      <w:r w:rsidRPr="12CB15C0">
        <w:rPr>
          <w:rFonts w:ascii="Times New Roman" w:hAnsi="Times New Roman"/>
          <w:b/>
          <w:bCs/>
        </w:rPr>
        <w:t xml:space="preserve"> </w:t>
      </w:r>
      <w:r w:rsidR="00D67627" w:rsidRPr="12CB15C0">
        <w:rPr>
          <w:rFonts w:ascii="Times New Roman" w:hAnsi="Times New Roman"/>
          <w:b/>
          <w:bCs/>
          <w:color w:val="0000CC"/>
        </w:rPr>
        <w:t>CHOOSE APPROPRIATE AFFILIATE:  Lilly USA, LLC</w:t>
      </w:r>
      <w:r w:rsidR="00D67627" w:rsidRPr="12CB15C0">
        <w:rPr>
          <w:rFonts w:ascii="Times New Roman" w:hAnsi="Times New Roman"/>
          <w:color w:val="0000CC"/>
        </w:rPr>
        <w:t xml:space="preserve"> (“Lilly”), with its principal place of business at Lilly Corporate Center, Indianapolis, Indiana, 46285</w:t>
      </w:r>
      <w:r w:rsidR="007569CE">
        <w:rPr>
          <w:rFonts w:ascii="Times New Roman" w:hAnsi="Times New Roman"/>
          <w:color w:val="0000CC"/>
        </w:rPr>
        <w:t>, and</w:t>
      </w:r>
      <w:r w:rsidR="0081162A" w:rsidRPr="12CB15C0">
        <w:rPr>
          <w:rFonts w:ascii="Times New Roman" w:hAnsi="Times New Roman"/>
          <w:color w:val="000000" w:themeColor="text1"/>
        </w:rPr>
        <w:t xml:space="preserve"> </w:t>
      </w:r>
      <w:r w:rsidR="00667C54">
        <w:rPr>
          <w:rFonts w:ascii="Times New Roman" w:hAnsi="Times New Roman"/>
          <w:b/>
          <w:bCs/>
          <w:color w:val="FF0000"/>
        </w:rPr>
        <w:t xml:space="preserve">
          <w:r>
            <w:rPr>
              <w:color w:val="00A802"/>
            </w:rPr>
            <w:t xml:space="preserve">NYC Research</w:t>
          </w:r>
        </w:t>
      </w:r>
      <w:commentRangeStart w:id="0"/>
      <w:r w:rsidR="0081162A" w:rsidRPr="12CB15C0">
        <w:rPr>
          <w:rFonts w:ascii="Times New Roman" w:hAnsi="Times New Roman"/>
          <w:color w:val="000000" w:themeColor="text1"/>
        </w:rPr>
        <w:t xml:space="preserve">(“Institution”) </w:t>
      </w:r>
      <w:commentRangeEnd w:id="0"/>
      <w:r>
        <w:rPr>
          <w:rStyle w:val="CommentReference"/>
        </w:rPr>
        <w:commentReference w:id="0"/>
      </w:r>
      <w:r w:rsidRPr="12CB15C0">
        <w:rPr>
          <w:rFonts w:ascii="Times New Roman" w:hAnsi="Times New Roman"/>
          <w:color w:val="000000" w:themeColor="text1"/>
        </w:rPr>
        <w:t xml:space="preserve">for the performance of </w:t>
      </w:r>
      <w:r w:rsidR="0081162A" w:rsidRPr="12CB15C0">
        <w:rPr>
          <w:rFonts w:ascii="Times New Roman" w:hAnsi="Times New Roman"/>
          <w:color w:val="000000" w:themeColor="text1"/>
        </w:rPr>
        <w:t xml:space="preserve">the study (“Study”) entitled </w:t>
      </w:r>
      <w:r w:rsidR="00A7492A" w:rsidRPr="12CB15C0">
        <w:rPr>
          <w:rFonts w:ascii="Times New Roman" w:hAnsi="Times New Roman"/>
          <w:color w:val="000000" w:themeColor="text1"/>
        </w:rPr>
        <w:t>“</w:t>
      </w:r>
      <w:r w:rsidR="00667C54">
        <w:rPr>
          <w:rFonts w:ascii="Times New Roman" w:hAnsi="Times New Roman"/>
          <w:color w:val="FF0000"/>
        </w:rPr>
        <w:t xml:space="preserve">
          <w:r>
            <w:rPr>
              <w:color w:val="00A802"/>
            </w:rPr>
            <w:t xml:space="preserve">A Phase 3, Multicenter, Randomized, Parallel-Design, Open-Label Trial to Evaluate the Efficacy and Safety of LY3209590 Compared with Insulin Degludec in Participants with Type 2 Diabetes Currently Treated with Basal Insulin (QWINT-3)</w:t>
          </w:r>
        </w:t>
      </w:r>
      <w:r w:rsidR="00A7492A" w:rsidRPr="12CB15C0">
        <w:rPr>
          <w:rFonts w:ascii="Times New Roman" w:hAnsi="Times New Roman"/>
          <w:color w:val="000000" w:themeColor="text1"/>
        </w:rPr>
        <w:t xml:space="preserve">,” protocol </w:t>
      </w:r>
      <w:r w:rsidR="00667C54">
        <w:rPr>
          <w:rFonts w:ascii="Times New Roman" w:hAnsi="Times New Roman"/>
          <w:b/>
          <w:bCs/>
          <w:color w:val="FF0000"/>
        </w:rPr>
        <w:t xml:space="preserve">
          <w:r>
            <w:rPr>
              <w:color w:val="00A802"/>
            </w:rPr>
            <w:t xml:space="preserve">I8H-MC-BDCU</w:t>
          </w:r>
        </w:t>
      </w:r>
      <w:r w:rsidR="00A7492A" w:rsidRPr="12CB15C0">
        <w:rPr>
          <w:rFonts w:ascii="Times New Roman" w:hAnsi="Times New Roman"/>
          <w:color w:val="000000" w:themeColor="text1"/>
        </w:rPr>
        <w:t xml:space="preserve"> </w:t>
      </w:r>
      <w:r w:rsidR="0081162A" w:rsidRPr="12CB15C0">
        <w:rPr>
          <w:rFonts w:ascii="Times New Roman" w:hAnsi="Times New Roman"/>
          <w:color w:val="000000" w:themeColor="text1"/>
        </w:rPr>
        <w:t xml:space="preserve">(“Protocol”), which Protocol is incorporated herein by reference.  Institution shall provide the services of its </w:t>
      </w:r>
      <w:r w:rsidR="00667C54">
        <w:rPr>
          <w:rFonts w:ascii="Times New Roman" w:hAnsi="Times New Roman"/>
          <w:color w:val="2212BE"/>
        </w:rPr>
        <w:t xml:space="preserve">
          <w:r>
            <w:rPr>
              <w:color w:val="00A802"/>
            </w:rPr>
            <w:t xml:space="preserve">Member</w:t>
          </w:r>
        </w:t>
      </w:r>
      <w:r w:rsidR="0081162A" w:rsidRPr="12CB15C0">
        <w:rPr>
          <w:rFonts w:ascii="Times New Roman" w:hAnsi="Times New Roman"/>
          <w:color w:val="000000" w:themeColor="text1"/>
        </w:rPr>
        <w:t xml:space="preserve"> </w:t>
      </w:r>
      <w:r w:rsidR="00667C54">
        <w:rPr>
          <w:rFonts w:ascii="Times New Roman" w:hAnsi="Times New Roman"/>
          <w:b/>
          <w:bCs/>
          <w:color w:val="FF0000"/>
        </w:rPr>
        <w:t xml:space="preserve">
          <w:r>
            <w:rPr>
              <w:color w:val="00A802"/>
            </w:rPr>
            <w:t xml:space="preserve">Anastasios Manessis, PI Title.</w:t>
          </w:r>
        </w:t>
      </w:r>
      <w:commentRangeStart w:id="1"/>
      <w:r w:rsidR="0081162A" w:rsidRPr="12CB15C0">
        <w:rPr>
          <w:rFonts w:ascii="Times New Roman" w:hAnsi="Times New Roman"/>
          <w:color w:val="000000" w:themeColor="text1"/>
        </w:rPr>
        <w:t xml:space="preserve">, </w:t>
      </w:r>
      <w:commentRangeEnd w:id="1"/>
      <w:r>
        <w:rPr>
          <w:rStyle w:val="CommentReference"/>
        </w:rPr>
        <w:commentReference w:id="1"/>
      </w:r>
      <w:r w:rsidR="0081162A" w:rsidRPr="12CB15C0">
        <w:rPr>
          <w:rFonts w:ascii="Times New Roman" w:hAnsi="Times New Roman"/>
          <w:color w:val="000000" w:themeColor="text1"/>
        </w:rPr>
        <w:t>as the principal investigator (“Investigator”) for the Study</w:t>
      </w:r>
      <w:r w:rsidR="000F0726" w:rsidRPr="12CB15C0">
        <w:rPr>
          <w:rFonts w:ascii="Times New Roman" w:hAnsi="Times New Roman"/>
          <w:color w:val="000000" w:themeColor="text1"/>
        </w:rPr>
        <w:t xml:space="preserve"> who has privileges to use Institution’s facilities and resources.  </w:t>
      </w:r>
    </w:p>
    <w:p w14:paraId="477F5C19" w14:textId="0D22CBC6" w:rsidR="000F0726" w:rsidRPr="00614376" w:rsidRDefault="00715162" w:rsidP="000F0726">
      <w:pPr>
        <w:rPr>
          <w:rFonts w:ascii="Times New Roman" w:hAnsi="Times New Roman"/>
          <w:color w:val="000000"/>
        </w:rPr>
      </w:pPr>
      <w:r w:rsidRPr="00614376">
        <w:rPr>
          <w:rFonts w:ascii="Times New Roman" w:hAnsi="Times New Roman"/>
          <w:color w:val="000000"/>
        </w:rPr>
        <w:t xml:space="preserve"> </w:t>
      </w:r>
    </w:p>
    <w:p w14:paraId="477F5C1C" w14:textId="5884277D" w:rsidR="0081162A" w:rsidRPr="00614376" w:rsidRDefault="0081162A" w:rsidP="008020DC">
      <w:pPr>
        <w:rPr>
          <w:rFonts w:ascii="Times New Roman" w:hAnsi="Times New Roman"/>
          <w:color w:val="000000"/>
        </w:rPr>
      </w:pPr>
      <w:r w:rsidRPr="00614376">
        <w:rPr>
          <w:rFonts w:ascii="Times New Roman" w:hAnsi="Times New Roman"/>
          <w:color w:val="000000"/>
        </w:rPr>
        <w:t xml:space="preserve">This </w:t>
      </w:r>
      <w:r w:rsidR="00DF74B1" w:rsidRPr="00614376">
        <w:rPr>
          <w:rFonts w:ascii="Times New Roman" w:hAnsi="Times New Roman"/>
          <w:color w:val="000000"/>
        </w:rPr>
        <w:t>A</w:t>
      </w:r>
      <w:r w:rsidRPr="00614376">
        <w:rPr>
          <w:rFonts w:ascii="Times New Roman" w:hAnsi="Times New Roman"/>
          <w:color w:val="000000"/>
        </w:rPr>
        <w:t>greement sets forth the obligations of the Investigator and Institution and the obligations of Lilly.</w:t>
      </w:r>
      <w:r w:rsidR="00267F86" w:rsidRPr="00614376">
        <w:rPr>
          <w:rFonts w:ascii="Times New Roman" w:hAnsi="Times New Roman"/>
          <w:color w:val="000000"/>
        </w:rPr>
        <w:t xml:space="preserve"> </w:t>
      </w:r>
    </w:p>
    <w:p w14:paraId="477F5C1D" w14:textId="77777777" w:rsidR="0081162A" w:rsidRPr="00614376" w:rsidRDefault="0081162A" w:rsidP="00F915DB">
      <w:pPr>
        <w:rPr>
          <w:rFonts w:ascii="Times New Roman" w:hAnsi="Times New Roman"/>
          <w:color w:val="000000"/>
        </w:rPr>
      </w:pPr>
    </w:p>
    <w:p w14:paraId="477F5C1E" w14:textId="5B79C3FB" w:rsidR="00EA7801" w:rsidRPr="00614376" w:rsidRDefault="00EA7801" w:rsidP="00DD25BA">
      <w:pPr>
        <w:keepNext/>
        <w:ind w:left="360" w:hanging="360"/>
        <w:rPr>
          <w:rFonts w:ascii="Times New Roman" w:hAnsi="Times New Roman"/>
          <w:color w:val="000000" w:themeColor="text1"/>
          <w:u w:val="single"/>
        </w:rPr>
      </w:pPr>
      <w:r w:rsidRPr="00614376">
        <w:rPr>
          <w:rFonts w:ascii="Times New Roman" w:hAnsi="Times New Roman"/>
          <w:color w:val="000000" w:themeColor="text1"/>
        </w:rPr>
        <w:t>I.</w:t>
      </w:r>
      <w:r w:rsidRPr="00614376">
        <w:rPr>
          <w:rFonts w:ascii="Times New Roman" w:hAnsi="Times New Roman"/>
        </w:rPr>
        <w:tab/>
      </w:r>
      <w:r w:rsidRPr="00614376">
        <w:rPr>
          <w:rFonts w:ascii="Times New Roman" w:hAnsi="Times New Roman"/>
          <w:color w:val="000000" w:themeColor="text1"/>
          <w:u w:val="single"/>
        </w:rPr>
        <w:t>INVESTIGATOR AND INSTITUTION OBLIGATIONS</w:t>
      </w:r>
    </w:p>
    <w:p w14:paraId="477F5C1F" w14:textId="77777777" w:rsidR="00EA7801" w:rsidRPr="00614376" w:rsidRDefault="00EA7801" w:rsidP="00DD25BA">
      <w:pPr>
        <w:keepNext/>
        <w:rPr>
          <w:rFonts w:ascii="Times New Roman" w:hAnsi="Times New Roman"/>
          <w:color w:val="000000" w:themeColor="text1"/>
        </w:rPr>
      </w:pPr>
    </w:p>
    <w:p w14:paraId="477F5C20" w14:textId="0781A7EA" w:rsidR="00EA7801" w:rsidRPr="00614376" w:rsidRDefault="00EA7801" w:rsidP="00DD25BA">
      <w:pPr>
        <w:keepNext/>
        <w:ind w:left="360"/>
        <w:rPr>
          <w:rFonts w:ascii="Times New Roman" w:hAnsi="Times New Roman"/>
          <w:color w:val="000000" w:themeColor="text1"/>
        </w:rPr>
      </w:pPr>
      <w:r w:rsidRPr="00614376">
        <w:rPr>
          <w:rFonts w:ascii="Times New Roman" w:hAnsi="Times New Roman"/>
          <w:color w:val="000000" w:themeColor="text1"/>
        </w:rPr>
        <w:t xml:space="preserve">Investigator and Institution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assume the following obligations </w:t>
      </w:r>
      <w:r w:rsidR="00D45701" w:rsidRPr="00614376">
        <w:rPr>
          <w:rFonts w:ascii="Times New Roman" w:hAnsi="Times New Roman"/>
          <w:color w:val="000000" w:themeColor="text1"/>
        </w:rPr>
        <w:t xml:space="preserve">through </w:t>
      </w:r>
      <w:r w:rsidR="0016717C" w:rsidRPr="00614376">
        <w:rPr>
          <w:rFonts w:ascii="Times New Roman" w:hAnsi="Times New Roman"/>
          <w:color w:val="000000" w:themeColor="text1"/>
        </w:rPr>
        <w:t xml:space="preserve">the execution of </w:t>
      </w:r>
      <w:r w:rsidRPr="00614376">
        <w:rPr>
          <w:rFonts w:ascii="Times New Roman" w:hAnsi="Times New Roman"/>
          <w:color w:val="000000" w:themeColor="text1"/>
        </w:rPr>
        <w:t>this Agreement:</w:t>
      </w:r>
    </w:p>
    <w:p w14:paraId="477F5C21" w14:textId="77777777" w:rsidR="00EA7801" w:rsidRPr="00614376" w:rsidRDefault="00EA7801" w:rsidP="00DD25BA">
      <w:pPr>
        <w:keepNext/>
        <w:rPr>
          <w:rFonts w:ascii="Times New Roman" w:hAnsi="Times New Roman"/>
          <w:color w:val="000000" w:themeColor="text1"/>
        </w:rPr>
      </w:pPr>
    </w:p>
    <w:p w14:paraId="477F5C22" w14:textId="77777777" w:rsidR="00EA7801" w:rsidRPr="00614376" w:rsidRDefault="00EA7801" w:rsidP="00DD25BA">
      <w:pPr>
        <w:keepNext/>
        <w:ind w:left="720" w:hanging="360"/>
        <w:rPr>
          <w:rFonts w:ascii="Times New Roman" w:hAnsi="Times New Roman"/>
          <w:color w:val="000000" w:themeColor="text1"/>
        </w:rPr>
      </w:pPr>
      <w:r w:rsidRPr="00614376">
        <w:rPr>
          <w:rFonts w:ascii="Times New Roman" w:hAnsi="Times New Roman"/>
          <w:color w:val="000000" w:themeColor="text1"/>
        </w:rPr>
        <w:t>A.</w:t>
      </w:r>
      <w:r w:rsidRPr="00614376">
        <w:rPr>
          <w:rFonts w:ascii="Times New Roman" w:hAnsi="Times New Roman"/>
          <w:color w:val="000000" w:themeColor="text1"/>
        </w:rPr>
        <w:tab/>
      </w:r>
      <w:r w:rsidRPr="00614376">
        <w:rPr>
          <w:rFonts w:ascii="Times New Roman" w:hAnsi="Times New Roman"/>
          <w:color w:val="000000" w:themeColor="text1"/>
          <w:u w:val="single"/>
        </w:rPr>
        <w:t>Conduct of the Study</w:t>
      </w:r>
    </w:p>
    <w:p w14:paraId="477F5C23" w14:textId="77777777" w:rsidR="00EC18C3" w:rsidRPr="00614376" w:rsidRDefault="00EC18C3" w:rsidP="00DD25BA">
      <w:pPr>
        <w:keepNext/>
        <w:ind w:left="720" w:hanging="360"/>
        <w:rPr>
          <w:rFonts w:ascii="Times New Roman" w:hAnsi="Times New Roman"/>
          <w:color w:val="000000" w:themeColor="text1"/>
        </w:rPr>
      </w:pPr>
    </w:p>
    <w:p w14:paraId="477F5C24" w14:textId="7A111E62" w:rsidR="00EA7801" w:rsidRPr="00614376" w:rsidRDefault="00EC18C3" w:rsidP="00F915DB">
      <w:pPr>
        <w:numPr>
          <w:ilvl w:val="0"/>
          <w:numId w:val="7"/>
        </w:numPr>
        <w:ind w:left="1080"/>
        <w:rPr>
          <w:rFonts w:ascii="Times New Roman" w:hAnsi="Times New Roman"/>
          <w:color w:val="000000" w:themeColor="text1"/>
        </w:rPr>
      </w:pPr>
      <w:r w:rsidRPr="31F3F0F3">
        <w:rPr>
          <w:rFonts w:ascii="Times New Roman" w:hAnsi="Times New Roman"/>
          <w:color w:val="000000" w:themeColor="text1"/>
          <w:u w:val="single"/>
        </w:rPr>
        <w:t xml:space="preserve">Compliance with </w:t>
      </w:r>
      <w:r w:rsidR="00060F12" w:rsidRPr="31F3F0F3">
        <w:rPr>
          <w:rFonts w:ascii="Times New Roman" w:hAnsi="Times New Roman"/>
          <w:color w:val="000000" w:themeColor="text1"/>
          <w:u w:val="single"/>
        </w:rPr>
        <w:t xml:space="preserve">Protocol, </w:t>
      </w:r>
      <w:r w:rsidRPr="31F3F0F3">
        <w:rPr>
          <w:rFonts w:ascii="Times New Roman" w:hAnsi="Times New Roman"/>
          <w:color w:val="000000" w:themeColor="text1"/>
          <w:u w:val="single"/>
        </w:rPr>
        <w:t>Laws, Regulations</w:t>
      </w:r>
      <w:r w:rsidRPr="31F3F0F3">
        <w:rPr>
          <w:rFonts w:ascii="Times New Roman" w:hAnsi="Times New Roman"/>
          <w:color w:val="000000" w:themeColor="text1"/>
        </w:rPr>
        <w:t xml:space="preserve">: </w:t>
      </w:r>
      <w:r w:rsidR="00B91BAA" w:rsidRPr="31F3F0F3">
        <w:rPr>
          <w:rFonts w:ascii="Times New Roman" w:hAnsi="Times New Roman"/>
          <w:color w:val="000000" w:themeColor="text1"/>
        </w:rPr>
        <w:t xml:space="preserve">Investigator </w:t>
      </w:r>
      <w:r w:rsidR="0016717C" w:rsidRPr="31F3F0F3">
        <w:rPr>
          <w:rFonts w:ascii="Times New Roman" w:hAnsi="Times New Roman"/>
          <w:color w:val="000000" w:themeColor="text1"/>
        </w:rPr>
        <w:t xml:space="preserve">shall </w:t>
      </w:r>
      <w:r w:rsidR="00B91BAA" w:rsidRPr="31F3F0F3">
        <w:rPr>
          <w:rFonts w:ascii="Times New Roman" w:hAnsi="Times New Roman"/>
          <w:color w:val="000000" w:themeColor="text1"/>
        </w:rPr>
        <w:t>p</w:t>
      </w:r>
      <w:r w:rsidR="00EA7801" w:rsidRPr="31F3F0F3">
        <w:rPr>
          <w:rFonts w:ascii="Times New Roman" w:hAnsi="Times New Roman"/>
          <w:color w:val="000000" w:themeColor="text1"/>
        </w:rPr>
        <w:t xml:space="preserve">ersonally conduct or supervise the Study at </w:t>
      </w:r>
      <w:r w:rsidR="009D016F" w:rsidRPr="31F3F0F3">
        <w:rPr>
          <w:rFonts w:ascii="Times New Roman" w:hAnsi="Times New Roman"/>
          <w:color w:val="000000" w:themeColor="text1"/>
        </w:rPr>
        <w:t xml:space="preserve">Institution and any Lilly-approved sub-sites or satellite sites, </w:t>
      </w:r>
      <w:commentRangeStart w:id="2"/>
      <w:r w:rsidR="009D016F" w:rsidRPr="31F3F0F3">
        <w:rPr>
          <w:rFonts w:ascii="Times New Roman" w:hAnsi="Times New Roman"/>
          <w:color w:val="000000" w:themeColor="text1"/>
        </w:rPr>
        <w:t xml:space="preserve">if </w:t>
      </w:r>
      <w:r w:rsidR="00F102A7" w:rsidRPr="31F3F0F3">
        <w:rPr>
          <w:rFonts w:ascii="Times New Roman" w:hAnsi="Times New Roman"/>
          <w:color w:val="000000" w:themeColor="text1"/>
        </w:rPr>
        <w:t>applicable (</w:t>
      </w:r>
      <w:r w:rsidR="00012354" w:rsidRPr="31F3F0F3">
        <w:rPr>
          <w:rFonts w:ascii="Times New Roman" w:hAnsi="Times New Roman"/>
          <w:color w:val="000000" w:themeColor="text1"/>
        </w:rPr>
        <w:t>collectively “Study Site</w:t>
      </w:r>
      <w:r w:rsidR="00855355" w:rsidRPr="31F3F0F3">
        <w:rPr>
          <w:rFonts w:ascii="Times New Roman" w:hAnsi="Times New Roman"/>
          <w:color w:val="000000" w:themeColor="text1"/>
        </w:rPr>
        <w:t>(</w:t>
      </w:r>
      <w:r w:rsidR="00012354" w:rsidRPr="31F3F0F3">
        <w:rPr>
          <w:rFonts w:ascii="Times New Roman" w:hAnsi="Times New Roman"/>
          <w:color w:val="000000" w:themeColor="text1"/>
        </w:rPr>
        <w:t>s</w:t>
      </w:r>
      <w:r w:rsidR="00855355" w:rsidRPr="31F3F0F3">
        <w:rPr>
          <w:rFonts w:ascii="Times New Roman" w:hAnsi="Times New Roman"/>
          <w:color w:val="000000" w:themeColor="text1"/>
        </w:rPr>
        <w:t>)”</w:t>
      </w:r>
      <w:r w:rsidR="00012354" w:rsidRPr="31F3F0F3">
        <w:rPr>
          <w:rFonts w:ascii="Times New Roman" w:hAnsi="Times New Roman"/>
          <w:color w:val="000000" w:themeColor="text1"/>
        </w:rPr>
        <w:t>)</w:t>
      </w:r>
      <w:r w:rsidR="00EF0C56">
        <w:rPr>
          <w:rFonts w:ascii="Times New Roman" w:hAnsi="Times New Roman"/>
          <w:color w:val="000000" w:themeColor="text1"/>
        </w:rPr>
        <w:t>.</w:t>
      </w:r>
      <w:r w:rsidR="009D016F" w:rsidRPr="31F3F0F3">
        <w:rPr>
          <w:rFonts w:ascii="Times New Roman" w:hAnsi="Times New Roman"/>
          <w:color w:val="000000" w:themeColor="text1"/>
        </w:rPr>
        <w:t xml:space="preserve">  </w:t>
      </w:r>
      <w:commentRangeEnd w:id="2"/>
      <w:r>
        <w:rPr>
          <w:rStyle w:val="CommentReference"/>
        </w:rPr>
        <w:commentReference w:id="2"/>
      </w:r>
      <w:r w:rsidR="00EA7801" w:rsidRPr="31F3F0F3">
        <w:rPr>
          <w:rFonts w:ascii="Times New Roman" w:hAnsi="Times New Roman"/>
          <w:color w:val="000000" w:themeColor="text1"/>
        </w:rPr>
        <w:t>Investigator</w:t>
      </w:r>
      <w:r w:rsidR="003C6179" w:rsidRPr="31F3F0F3">
        <w:rPr>
          <w:rFonts w:ascii="Times New Roman" w:hAnsi="Times New Roman"/>
          <w:color w:val="000000" w:themeColor="text1"/>
        </w:rPr>
        <w:t xml:space="preserve"> and  </w:t>
      </w:r>
      <w:r w:rsidR="00EA7801" w:rsidRPr="31F3F0F3">
        <w:rPr>
          <w:rFonts w:ascii="Times New Roman" w:hAnsi="Times New Roman"/>
          <w:color w:val="000000" w:themeColor="text1"/>
        </w:rPr>
        <w:t xml:space="preserve">Institution </w:t>
      </w:r>
      <w:r w:rsidR="0016717C" w:rsidRPr="31F3F0F3">
        <w:rPr>
          <w:rFonts w:ascii="Times New Roman" w:hAnsi="Times New Roman"/>
          <w:color w:val="000000" w:themeColor="text1"/>
        </w:rPr>
        <w:t>shall</w:t>
      </w:r>
      <w:r w:rsidR="00EA7801" w:rsidRPr="31F3F0F3">
        <w:rPr>
          <w:rFonts w:ascii="Times New Roman" w:hAnsi="Times New Roman"/>
          <w:color w:val="000000" w:themeColor="text1"/>
        </w:rPr>
        <w:t xml:space="preserve"> comply with the following: all conditions</w:t>
      </w:r>
      <w:r w:rsidR="0020154C" w:rsidRPr="31F3F0F3">
        <w:rPr>
          <w:rFonts w:ascii="Times New Roman" w:hAnsi="Times New Roman"/>
          <w:color w:val="000000" w:themeColor="text1"/>
        </w:rPr>
        <w:t xml:space="preserve">, requirements and </w:t>
      </w:r>
      <w:r w:rsidR="0007481B" w:rsidRPr="31F3F0F3">
        <w:rPr>
          <w:rFonts w:ascii="Times New Roman" w:hAnsi="Times New Roman"/>
          <w:color w:val="000000" w:themeColor="text1"/>
        </w:rPr>
        <w:t xml:space="preserve">written </w:t>
      </w:r>
      <w:r w:rsidR="0020154C" w:rsidRPr="31F3F0F3">
        <w:rPr>
          <w:rFonts w:ascii="Times New Roman" w:hAnsi="Times New Roman"/>
          <w:color w:val="000000" w:themeColor="text1"/>
        </w:rPr>
        <w:t>directions</w:t>
      </w:r>
      <w:r w:rsidR="00EA7801" w:rsidRPr="31F3F0F3">
        <w:rPr>
          <w:rFonts w:ascii="Times New Roman" w:hAnsi="Times New Roman"/>
          <w:color w:val="000000" w:themeColor="text1"/>
        </w:rPr>
        <w:t xml:space="preserve"> specified</w:t>
      </w:r>
      <w:r w:rsidR="0007481B" w:rsidRPr="31F3F0F3">
        <w:rPr>
          <w:rFonts w:ascii="Times New Roman" w:hAnsi="Times New Roman"/>
          <w:color w:val="000000" w:themeColor="text1"/>
        </w:rPr>
        <w:t xml:space="preserve"> by Lilly,</w:t>
      </w:r>
      <w:r w:rsidR="00EA7801" w:rsidRPr="31F3F0F3">
        <w:rPr>
          <w:rFonts w:ascii="Times New Roman" w:hAnsi="Times New Roman"/>
          <w:color w:val="000000" w:themeColor="text1"/>
        </w:rPr>
        <w:t xml:space="preserve"> the Protocol</w:t>
      </w:r>
      <w:r w:rsidR="004036F7" w:rsidRPr="31F3F0F3">
        <w:rPr>
          <w:rFonts w:ascii="Times New Roman" w:hAnsi="Times New Roman"/>
          <w:color w:val="000000" w:themeColor="text1"/>
        </w:rPr>
        <w:t>,</w:t>
      </w:r>
      <w:r w:rsidR="00654FFB" w:rsidRPr="31F3F0F3">
        <w:rPr>
          <w:rFonts w:ascii="Times New Roman" w:hAnsi="Times New Roman"/>
          <w:color w:val="000000" w:themeColor="text1"/>
        </w:rPr>
        <w:t xml:space="preserve"> and </w:t>
      </w:r>
      <w:r w:rsidR="00A7634F" w:rsidRPr="31F3F0F3">
        <w:rPr>
          <w:rFonts w:ascii="Times New Roman" w:hAnsi="Times New Roman"/>
          <w:color w:val="000000" w:themeColor="text1"/>
        </w:rPr>
        <w:t xml:space="preserve">any </w:t>
      </w:r>
      <w:r w:rsidR="00EA7801" w:rsidRPr="31F3F0F3">
        <w:rPr>
          <w:rFonts w:ascii="Times New Roman" w:hAnsi="Times New Roman"/>
          <w:color w:val="000000" w:themeColor="text1"/>
        </w:rPr>
        <w:t>amendments and/or addenda</w:t>
      </w:r>
      <w:r w:rsidR="00654FFB" w:rsidRPr="31F3F0F3">
        <w:rPr>
          <w:rFonts w:ascii="Times New Roman" w:hAnsi="Times New Roman"/>
          <w:color w:val="000000" w:themeColor="text1"/>
        </w:rPr>
        <w:t xml:space="preserve"> thereof</w:t>
      </w:r>
      <w:r w:rsidR="00EA7801" w:rsidRPr="31F3F0F3">
        <w:rPr>
          <w:rFonts w:ascii="Times New Roman" w:hAnsi="Times New Roman"/>
          <w:color w:val="000000" w:themeColor="text1"/>
        </w:rPr>
        <w:t xml:space="preserve">; applicable requirements of the U.S. investigational new drug (“IND”) regulations (Title 21, Part 312.1 </w:t>
      </w:r>
      <w:r w:rsidR="00EA7801" w:rsidRPr="31F3F0F3">
        <w:rPr>
          <w:rFonts w:ascii="Times New Roman" w:hAnsi="Times New Roman"/>
          <w:color w:val="000000" w:themeColor="text1"/>
          <w:u w:val="single"/>
        </w:rPr>
        <w:t>et</w:t>
      </w:r>
      <w:r w:rsidR="00EA7801" w:rsidRPr="31F3F0F3">
        <w:rPr>
          <w:rFonts w:ascii="Times New Roman" w:hAnsi="Times New Roman"/>
          <w:color w:val="000000" w:themeColor="text1"/>
        </w:rPr>
        <w:t xml:space="preserve"> </w:t>
      </w:r>
      <w:r w:rsidR="00EA7801" w:rsidRPr="31F3F0F3">
        <w:rPr>
          <w:rFonts w:ascii="Times New Roman" w:hAnsi="Times New Roman"/>
          <w:color w:val="000000" w:themeColor="text1"/>
          <w:u w:val="single"/>
        </w:rPr>
        <w:t>seq</w:t>
      </w:r>
      <w:r w:rsidR="00EA7801" w:rsidRPr="31F3F0F3">
        <w:rPr>
          <w:rFonts w:ascii="Times New Roman" w:hAnsi="Times New Roman"/>
          <w:color w:val="000000" w:themeColor="text1"/>
        </w:rPr>
        <w:t>.)</w:t>
      </w:r>
      <w:r w:rsidR="003E10FB" w:rsidRPr="31F3F0F3">
        <w:rPr>
          <w:rFonts w:ascii="Times New Roman" w:hAnsi="Times New Roman"/>
          <w:color w:val="000000" w:themeColor="text1"/>
        </w:rPr>
        <w:t xml:space="preserve"> and</w:t>
      </w:r>
      <w:r w:rsidR="008A2809" w:rsidRPr="31F3F0F3">
        <w:rPr>
          <w:rFonts w:ascii="Times New Roman" w:hAnsi="Times New Roman"/>
          <w:color w:val="000000" w:themeColor="text1"/>
        </w:rPr>
        <w:t>/or</w:t>
      </w:r>
      <w:r w:rsidR="003E10FB" w:rsidRPr="31F3F0F3">
        <w:rPr>
          <w:rFonts w:ascii="Times New Roman" w:hAnsi="Times New Roman"/>
          <w:color w:val="000000" w:themeColor="text1"/>
        </w:rPr>
        <w:t xml:space="preserve"> the Investigational Device Exemption Regulations (Title 21, Part 812.1 et seq)</w:t>
      </w:r>
      <w:r w:rsidR="00EA7801" w:rsidRPr="31F3F0F3">
        <w:rPr>
          <w:rFonts w:ascii="Times New Roman" w:hAnsi="Times New Roman"/>
          <w:color w:val="000000" w:themeColor="text1"/>
        </w:rPr>
        <w:t>; Good Clinical Practice Guidelines; the conditions specified in the Statement of Investigator Form (FD-1572); the approval of the Institutional Review Board</w:t>
      </w:r>
      <w:r w:rsidR="00B91BAA" w:rsidRPr="31F3F0F3">
        <w:rPr>
          <w:rFonts w:ascii="Times New Roman" w:hAnsi="Times New Roman"/>
          <w:color w:val="000000" w:themeColor="text1"/>
        </w:rPr>
        <w:t>(s)</w:t>
      </w:r>
      <w:r w:rsidR="00EA7801" w:rsidRPr="31F3F0F3">
        <w:rPr>
          <w:rFonts w:ascii="Times New Roman" w:hAnsi="Times New Roman"/>
          <w:color w:val="000000" w:themeColor="text1"/>
        </w:rPr>
        <w:t xml:space="preserve"> (“IRB”); the Code of Federal Regulations governing informed consent and IRBs (Title 21, Parts 50 and 56) and privacy of patient health information (Title 45, Parts 160 and 164); provisions of the Generic Drug Enforcement Act of 1992 (Public Law 102-282, 102nd Congress); and all other applicable federal, state and local laws, regulations</w:t>
      </w:r>
      <w:r w:rsidR="00724DBE" w:rsidRPr="31F3F0F3">
        <w:rPr>
          <w:rFonts w:ascii="Times New Roman" w:hAnsi="Times New Roman"/>
          <w:color w:val="000000" w:themeColor="text1"/>
        </w:rPr>
        <w:t>,</w:t>
      </w:r>
      <w:r w:rsidR="00EA7801" w:rsidRPr="31F3F0F3">
        <w:rPr>
          <w:rFonts w:ascii="Times New Roman" w:hAnsi="Times New Roman"/>
          <w:color w:val="000000" w:themeColor="text1"/>
        </w:rPr>
        <w:t xml:space="preserve"> and standards.  Investigator and Institution shall ensure that </w:t>
      </w:r>
      <w:proofErr w:type="gramStart"/>
      <w:r w:rsidR="00EA7801" w:rsidRPr="31F3F0F3">
        <w:rPr>
          <w:rFonts w:ascii="Times New Roman" w:hAnsi="Times New Roman"/>
          <w:color w:val="000000" w:themeColor="text1"/>
        </w:rPr>
        <w:t>all of</w:t>
      </w:r>
      <w:proofErr w:type="gramEnd"/>
      <w:r w:rsidR="00EA7801" w:rsidRPr="31F3F0F3">
        <w:rPr>
          <w:rFonts w:ascii="Times New Roman" w:hAnsi="Times New Roman"/>
          <w:color w:val="000000" w:themeColor="text1"/>
        </w:rPr>
        <w:t xml:space="preserve"> </w:t>
      </w:r>
      <w:r w:rsidR="00F102A7" w:rsidRPr="31F3F0F3">
        <w:rPr>
          <w:rFonts w:ascii="Times New Roman" w:hAnsi="Times New Roman"/>
          <w:color w:val="000000" w:themeColor="text1"/>
        </w:rPr>
        <w:t>their sub</w:t>
      </w:r>
      <w:r w:rsidR="009D016F" w:rsidRPr="31F3F0F3">
        <w:rPr>
          <w:rFonts w:ascii="Times New Roman" w:hAnsi="Times New Roman"/>
          <w:color w:val="000000" w:themeColor="text1"/>
        </w:rPr>
        <w:t xml:space="preserve">-investigators, </w:t>
      </w:r>
      <w:r w:rsidR="00EA7801" w:rsidRPr="31F3F0F3">
        <w:rPr>
          <w:rFonts w:ascii="Times New Roman" w:hAnsi="Times New Roman"/>
          <w:color w:val="000000" w:themeColor="text1"/>
        </w:rPr>
        <w:t>associates, colleagues</w:t>
      </w:r>
      <w:r w:rsidR="00697ECF" w:rsidRPr="31F3F0F3">
        <w:rPr>
          <w:rFonts w:ascii="Times New Roman" w:hAnsi="Times New Roman"/>
          <w:color w:val="000000" w:themeColor="text1"/>
        </w:rPr>
        <w:t>,</w:t>
      </w:r>
      <w:r w:rsidR="00EA7801" w:rsidRPr="31F3F0F3">
        <w:rPr>
          <w:rFonts w:ascii="Times New Roman" w:hAnsi="Times New Roman"/>
          <w:color w:val="000000" w:themeColor="text1"/>
        </w:rPr>
        <w:t xml:space="preserve"> employees</w:t>
      </w:r>
      <w:r w:rsidR="00697ECF" w:rsidRPr="31F3F0F3">
        <w:rPr>
          <w:rFonts w:ascii="Times New Roman" w:hAnsi="Times New Roman"/>
          <w:color w:val="000000" w:themeColor="text1"/>
        </w:rPr>
        <w:t>, agents</w:t>
      </w:r>
      <w:r w:rsidR="00724DBE" w:rsidRPr="31F3F0F3">
        <w:rPr>
          <w:rFonts w:ascii="Times New Roman" w:hAnsi="Times New Roman"/>
          <w:color w:val="000000" w:themeColor="text1"/>
        </w:rPr>
        <w:t>,</w:t>
      </w:r>
      <w:r w:rsidR="00697ECF" w:rsidRPr="31F3F0F3">
        <w:rPr>
          <w:rFonts w:ascii="Times New Roman" w:hAnsi="Times New Roman"/>
          <w:color w:val="000000" w:themeColor="text1"/>
        </w:rPr>
        <w:t xml:space="preserve"> and contractors</w:t>
      </w:r>
      <w:r w:rsidR="00EA7801" w:rsidRPr="31F3F0F3">
        <w:rPr>
          <w:rFonts w:ascii="Times New Roman" w:hAnsi="Times New Roman"/>
          <w:color w:val="000000" w:themeColor="text1"/>
        </w:rPr>
        <w:t xml:space="preserve"> involved in the conduct of the Study</w:t>
      </w:r>
      <w:r w:rsidR="009D016F" w:rsidRPr="31F3F0F3">
        <w:rPr>
          <w:rFonts w:ascii="Times New Roman" w:hAnsi="Times New Roman"/>
          <w:color w:val="000000" w:themeColor="text1"/>
        </w:rPr>
        <w:t xml:space="preserve"> at </w:t>
      </w:r>
      <w:r w:rsidR="00855355" w:rsidRPr="31F3F0F3">
        <w:rPr>
          <w:rFonts w:ascii="Times New Roman" w:hAnsi="Times New Roman"/>
          <w:color w:val="000000" w:themeColor="text1"/>
        </w:rPr>
        <w:t>the Study Site(s)</w:t>
      </w:r>
      <w:r w:rsidR="00F102A7" w:rsidRPr="31F3F0F3">
        <w:rPr>
          <w:rFonts w:ascii="Times New Roman" w:hAnsi="Times New Roman"/>
          <w:color w:val="000000" w:themeColor="text1"/>
        </w:rPr>
        <w:t>, also</w:t>
      </w:r>
      <w:r w:rsidR="00EA7801" w:rsidRPr="31F3F0F3">
        <w:rPr>
          <w:rFonts w:ascii="Times New Roman" w:hAnsi="Times New Roman"/>
          <w:color w:val="000000" w:themeColor="text1"/>
        </w:rPr>
        <w:t xml:space="preserve"> understand and comply with these obligations.</w:t>
      </w:r>
    </w:p>
    <w:p w14:paraId="352B665E" w14:textId="5D02EEEE" w:rsidR="00066549" w:rsidRPr="00614376" w:rsidRDefault="00066549" w:rsidP="00066549">
      <w:pPr>
        <w:rPr>
          <w:rFonts w:ascii="Times New Roman" w:hAnsi="Times New Roman"/>
          <w:color w:val="000000" w:themeColor="text1"/>
        </w:rPr>
      </w:pPr>
    </w:p>
    <w:p w14:paraId="599885CF" w14:textId="489A0FD3" w:rsidR="00BC0E22" w:rsidRPr="00550056" w:rsidRDefault="002D20E5" w:rsidP="00026616">
      <w:pPr>
        <w:pStyle w:val="ListParagraph"/>
        <w:numPr>
          <w:ilvl w:val="0"/>
          <w:numId w:val="7"/>
        </w:numPr>
        <w:ind w:left="1080"/>
        <w:rPr>
          <w:rFonts w:ascii="Times New Roman" w:hAnsi="Times New Roman"/>
          <w:color w:val="000000" w:themeColor="text1"/>
        </w:rPr>
      </w:pPr>
      <w:r w:rsidRPr="00550056">
        <w:rPr>
          <w:rFonts w:ascii="Times New Roman" w:hAnsi="Times New Roman"/>
          <w:color w:val="000000" w:themeColor="text1"/>
          <w:u w:val="single"/>
        </w:rPr>
        <w:t>Export Control Regulations</w:t>
      </w:r>
      <w:r w:rsidRPr="00550056">
        <w:rPr>
          <w:rFonts w:ascii="Times New Roman" w:hAnsi="Times New Roman"/>
          <w:color w:val="000000" w:themeColor="text1"/>
        </w:rPr>
        <w:t xml:space="preserve">: </w:t>
      </w:r>
      <w:r w:rsidR="00066549" w:rsidRPr="00550056">
        <w:rPr>
          <w:rFonts w:ascii="Times New Roman" w:hAnsi="Times New Roman"/>
          <w:color w:val="000000" w:themeColor="text1"/>
        </w:rPr>
        <w:t>Investigator and Institution agree to comply with all applicable trade sanctions and export control laws and regulations, including, where applicable, the U.S. trade sanctions administered by the U.S. Treasury Department's Office of Foreign Assets Control (31 C.F.R. Part 501 et seq.), the U.S. Export Administration Regulations (15 C.F.R. Part 734 et seq.), and European Union trade sanctions and export laws (including without limitation Council Regulation (EC) No. 428/2009 (as amended)).</w:t>
      </w:r>
    </w:p>
    <w:p w14:paraId="44F3D754" w14:textId="77777777" w:rsidR="00BC0E22" w:rsidRPr="00614376" w:rsidRDefault="00BC0E22" w:rsidP="00BC0E22">
      <w:pPr>
        <w:pStyle w:val="ListParagraph"/>
        <w:ind w:left="1080"/>
        <w:rPr>
          <w:rFonts w:ascii="Times New Roman" w:hAnsi="Times New Roman"/>
          <w:color w:val="000000" w:themeColor="text1"/>
        </w:rPr>
      </w:pPr>
    </w:p>
    <w:p w14:paraId="068EA5C0" w14:textId="495192D9" w:rsidR="000B3628" w:rsidRDefault="00D2119D" w:rsidP="00D2119D">
      <w:pPr>
        <w:pStyle w:val="ListParagraph"/>
        <w:numPr>
          <w:ilvl w:val="0"/>
          <w:numId w:val="7"/>
        </w:numPr>
        <w:ind w:left="1080"/>
        <w:rPr>
          <w:rFonts w:ascii="Times New Roman" w:hAnsi="Times New Roman"/>
          <w:color w:val="000000" w:themeColor="text1"/>
        </w:rPr>
      </w:pPr>
      <w:r w:rsidRPr="00614376">
        <w:rPr>
          <w:rFonts w:ascii="Times New Roman" w:hAnsi="Times New Roman"/>
          <w:color w:val="000000" w:themeColor="text1"/>
          <w:u w:val="single"/>
        </w:rPr>
        <w:t>Sanctions</w:t>
      </w:r>
      <w:r w:rsidRPr="00614376">
        <w:rPr>
          <w:rFonts w:ascii="Times New Roman" w:hAnsi="Times New Roman"/>
          <w:color w:val="000000" w:themeColor="text1"/>
        </w:rPr>
        <w:t xml:space="preserve">: </w:t>
      </w:r>
      <w:r w:rsidR="00066549" w:rsidRPr="00614376">
        <w:rPr>
          <w:rFonts w:ascii="Times New Roman" w:hAnsi="Times New Roman"/>
          <w:color w:val="000000" w:themeColor="text1"/>
        </w:rPr>
        <w:t>Investigator and Institution represent and warrants that neither Investigator, Institution and</w:t>
      </w:r>
      <w:r w:rsidR="004A0ADD" w:rsidRPr="00614376">
        <w:rPr>
          <w:rFonts w:ascii="Times New Roman" w:hAnsi="Times New Roman"/>
          <w:color w:val="000000" w:themeColor="text1"/>
        </w:rPr>
        <w:t>,</w:t>
      </w:r>
      <w:r w:rsidR="00066549" w:rsidRPr="00614376">
        <w:rPr>
          <w:rFonts w:ascii="Times New Roman" w:hAnsi="Times New Roman"/>
          <w:color w:val="000000" w:themeColor="text1"/>
        </w:rPr>
        <w:t xml:space="preserve"> </w:t>
      </w:r>
      <w:r w:rsidR="004A0ADD" w:rsidRPr="00614376">
        <w:rPr>
          <w:rFonts w:ascii="Times New Roman" w:hAnsi="Times New Roman"/>
          <w:color w:val="000000" w:themeColor="text1"/>
        </w:rPr>
        <w:t xml:space="preserve">to the best of their knowledge, </w:t>
      </w:r>
      <w:r w:rsidR="00066549" w:rsidRPr="00614376">
        <w:rPr>
          <w:rFonts w:ascii="Times New Roman" w:hAnsi="Times New Roman"/>
          <w:color w:val="000000" w:themeColor="text1"/>
        </w:rPr>
        <w:t>its directors, executive officers, agents, shareholders, nor any person having a controlling interest in Institution are</w:t>
      </w:r>
      <w:r w:rsidR="000B3628">
        <w:rPr>
          <w:rFonts w:ascii="Times New Roman" w:hAnsi="Times New Roman"/>
          <w:color w:val="000000" w:themeColor="text1"/>
        </w:rPr>
        <w:t>:</w:t>
      </w:r>
    </w:p>
    <w:p w14:paraId="597B7123" w14:textId="77777777" w:rsidR="00D65042" w:rsidRDefault="00D65042" w:rsidP="00D65042">
      <w:pPr>
        <w:pStyle w:val="ListParagraph"/>
        <w:ind w:left="1080"/>
        <w:rPr>
          <w:rFonts w:ascii="Times New Roman" w:hAnsi="Times New Roman"/>
          <w:color w:val="000000" w:themeColor="text1"/>
        </w:rPr>
      </w:pPr>
    </w:p>
    <w:p w14:paraId="3F5A7B44" w14:textId="6FB0318A" w:rsidR="000B3628" w:rsidRDefault="00066549" w:rsidP="000B3628">
      <w:pPr>
        <w:pStyle w:val="ListParagraph"/>
        <w:numPr>
          <w:ilvl w:val="0"/>
          <w:numId w:val="36"/>
        </w:numPr>
        <w:rPr>
          <w:rFonts w:ascii="Times New Roman" w:hAnsi="Times New Roman"/>
          <w:color w:val="000000" w:themeColor="text1"/>
        </w:rPr>
      </w:pPr>
      <w:r w:rsidRPr="00614376">
        <w:rPr>
          <w:rFonts w:ascii="Times New Roman" w:hAnsi="Times New Roman"/>
          <w:color w:val="000000" w:themeColor="text1"/>
        </w:rPr>
        <w:t xml:space="preserve"> a person targeted by trade or financial sanctions under the laws and regulations of the United Nations, the United States, the European Union and its Member States, the United Kingdom or any other jurisdiction that is relevant to the execution of this </w:t>
      </w:r>
      <w:proofErr w:type="gramStart"/>
      <w:r w:rsidRPr="00614376">
        <w:rPr>
          <w:rFonts w:ascii="Times New Roman" w:hAnsi="Times New Roman"/>
          <w:color w:val="000000" w:themeColor="text1"/>
        </w:rPr>
        <w:t>Agreement;</w:t>
      </w:r>
      <w:proofErr w:type="gramEnd"/>
      <w:r w:rsidRPr="00614376">
        <w:rPr>
          <w:rFonts w:ascii="Times New Roman" w:hAnsi="Times New Roman"/>
          <w:color w:val="000000" w:themeColor="text1"/>
        </w:rPr>
        <w:t xml:space="preserve">  </w:t>
      </w:r>
    </w:p>
    <w:p w14:paraId="55697591" w14:textId="77777777" w:rsidR="00D65042" w:rsidRDefault="00D65042" w:rsidP="00D65042">
      <w:pPr>
        <w:pStyle w:val="ListParagraph"/>
        <w:ind w:left="1440"/>
        <w:rPr>
          <w:rFonts w:ascii="Times New Roman" w:hAnsi="Times New Roman"/>
          <w:color w:val="000000" w:themeColor="text1"/>
        </w:rPr>
      </w:pPr>
    </w:p>
    <w:p w14:paraId="58EDA397" w14:textId="49D00E06" w:rsidR="00D65042" w:rsidRDefault="00066549" w:rsidP="00D65042">
      <w:pPr>
        <w:pStyle w:val="ListParagraph"/>
        <w:numPr>
          <w:ilvl w:val="0"/>
          <w:numId w:val="36"/>
        </w:numPr>
        <w:rPr>
          <w:rFonts w:ascii="Times New Roman" w:hAnsi="Times New Roman"/>
          <w:color w:val="000000" w:themeColor="text1"/>
        </w:rPr>
      </w:pPr>
      <w:r w:rsidRPr="00D65042">
        <w:rPr>
          <w:rFonts w:ascii="Times New Roman" w:hAnsi="Times New Roman"/>
          <w:color w:val="000000" w:themeColor="text1"/>
        </w:rPr>
        <w:t xml:space="preserve">incorporated or headquartered in, or organized under the laws of, a territory subject to comprehensive U.S. sanctions (each, a </w:t>
      </w:r>
      <w:r w:rsidR="00B65C1B" w:rsidRPr="00D65042">
        <w:rPr>
          <w:rFonts w:ascii="Times New Roman" w:hAnsi="Times New Roman"/>
          <w:color w:val="000000" w:themeColor="text1"/>
        </w:rPr>
        <w:t>“</w:t>
      </w:r>
      <w:r w:rsidRPr="00D65042">
        <w:rPr>
          <w:rFonts w:ascii="Times New Roman" w:hAnsi="Times New Roman"/>
          <w:color w:val="000000" w:themeColor="text1"/>
        </w:rPr>
        <w:t>Sanctioned Territory</w:t>
      </w:r>
      <w:r w:rsidR="00B65C1B" w:rsidRPr="00D65042">
        <w:rPr>
          <w:rFonts w:ascii="Times New Roman" w:hAnsi="Times New Roman"/>
          <w:color w:val="000000" w:themeColor="text1"/>
        </w:rPr>
        <w:t>”</w:t>
      </w:r>
      <w:r w:rsidRPr="00D65042">
        <w:rPr>
          <w:rFonts w:ascii="Times New Roman" w:hAnsi="Times New Roman"/>
          <w:color w:val="000000" w:themeColor="text1"/>
        </w:rPr>
        <w:t>)</w:t>
      </w:r>
      <w:r w:rsidR="00D65042">
        <w:rPr>
          <w:rFonts w:ascii="Times New Roman" w:hAnsi="Times New Roman"/>
          <w:color w:val="000000" w:themeColor="text1"/>
        </w:rPr>
        <w:t>;</w:t>
      </w:r>
      <w:r w:rsidRPr="00D65042">
        <w:rPr>
          <w:rFonts w:ascii="Times New Roman" w:hAnsi="Times New Roman"/>
          <w:color w:val="000000" w:themeColor="text1"/>
        </w:rPr>
        <w:t xml:space="preserve"> or</w:t>
      </w:r>
      <w:r w:rsidR="00D65042">
        <w:rPr>
          <w:rFonts w:ascii="Times New Roman" w:hAnsi="Times New Roman"/>
          <w:color w:val="000000" w:themeColor="text1"/>
        </w:rPr>
        <w:t>,</w:t>
      </w:r>
    </w:p>
    <w:p w14:paraId="4DB6C78F" w14:textId="77777777" w:rsidR="00D65042" w:rsidRDefault="00D65042" w:rsidP="00550056">
      <w:pPr>
        <w:pStyle w:val="ListParagraph"/>
        <w:ind w:left="1440"/>
        <w:rPr>
          <w:rFonts w:ascii="Times New Roman" w:hAnsi="Times New Roman"/>
          <w:color w:val="000000" w:themeColor="text1"/>
        </w:rPr>
      </w:pPr>
    </w:p>
    <w:p w14:paraId="68D59FB5" w14:textId="0A1B7679" w:rsidR="00D65042" w:rsidRDefault="00066549" w:rsidP="00D65042">
      <w:pPr>
        <w:pStyle w:val="ListParagraph"/>
        <w:numPr>
          <w:ilvl w:val="0"/>
          <w:numId w:val="36"/>
        </w:numPr>
        <w:rPr>
          <w:rFonts w:ascii="Times New Roman" w:hAnsi="Times New Roman"/>
          <w:color w:val="000000" w:themeColor="text1"/>
        </w:rPr>
      </w:pPr>
      <w:r w:rsidRPr="00D65042">
        <w:rPr>
          <w:rFonts w:ascii="Times New Roman" w:hAnsi="Times New Roman"/>
          <w:color w:val="000000" w:themeColor="text1"/>
        </w:rPr>
        <w:t xml:space="preserve">directly or indirectly owned or controlled by such persons (together “Restricted Person”). </w:t>
      </w:r>
    </w:p>
    <w:p w14:paraId="5A9CB827" w14:textId="77777777" w:rsidR="00D65042" w:rsidRDefault="00D65042" w:rsidP="00D65042">
      <w:pPr>
        <w:pStyle w:val="ListParagraph"/>
        <w:ind w:left="1440"/>
        <w:rPr>
          <w:rFonts w:ascii="Times New Roman" w:hAnsi="Times New Roman"/>
          <w:color w:val="000000" w:themeColor="text1"/>
        </w:rPr>
      </w:pPr>
    </w:p>
    <w:p w14:paraId="5494F594" w14:textId="665CD039" w:rsidR="00066549" w:rsidRPr="00D65042" w:rsidRDefault="00066549" w:rsidP="00D65042">
      <w:pPr>
        <w:ind w:left="1080"/>
        <w:rPr>
          <w:rFonts w:ascii="Times New Roman" w:hAnsi="Times New Roman"/>
          <w:color w:val="000000" w:themeColor="text1"/>
        </w:rPr>
      </w:pPr>
      <w:r w:rsidRPr="00D65042">
        <w:rPr>
          <w:rFonts w:ascii="Times New Roman" w:hAnsi="Times New Roman"/>
          <w:color w:val="000000" w:themeColor="text1"/>
        </w:rPr>
        <w:t>Investigator and Institution further represent and warrants that Investigator and Institution shall notify Lilly in writing immediately if Investigator, Institution or any of its directors, executive officers, agents, shareholders or any person having a controlling interest in Institution becomes a Restricted Person or if Institution becomes directly or indirectly owned or controlled by one or more Restricted Persons.</w:t>
      </w:r>
    </w:p>
    <w:p w14:paraId="477F5C25" w14:textId="77777777" w:rsidR="00EA7801" w:rsidRPr="00614376" w:rsidRDefault="00EA7801" w:rsidP="00F915DB">
      <w:pPr>
        <w:ind w:left="1080"/>
        <w:rPr>
          <w:rFonts w:ascii="Times New Roman" w:hAnsi="Times New Roman"/>
          <w:color w:val="000000" w:themeColor="text1"/>
        </w:rPr>
      </w:pPr>
    </w:p>
    <w:p w14:paraId="477F5C26" w14:textId="21A68947" w:rsidR="00EA7801" w:rsidRPr="00614376" w:rsidRDefault="00EC18C3" w:rsidP="009274F5">
      <w:pPr>
        <w:numPr>
          <w:ilvl w:val="0"/>
          <w:numId w:val="7"/>
        </w:numPr>
        <w:tabs>
          <w:tab w:val="left" w:pos="990"/>
        </w:tabs>
        <w:ind w:left="1080"/>
        <w:rPr>
          <w:rFonts w:ascii="Times New Roman" w:hAnsi="Times New Roman"/>
          <w:color w:val="000000" w:themeColor="text1"/>
        </w:rPr>
      </w:pPr>
      <w:r w:rsidRPr="00614376">
        <w:rPr>
          <w:rFonts w:ascii="Times New Roman" w:hAnsi="Times New Roman"/>
          <w:color w:val="000000" w:themeColor="text1"/>
          <w:u w:val="single"/>
        </w:rPr>
        <w:t>Financial Forms</w:t>
      </w:r>
      <w:r w:rsidRPr="00614376">
        <w:rPr>
          <w:rFonts w:ascii="Times New Roman" w:hAnsi="Times New Roman"/>
          <w:color w:val="000000" w:themeColor="text1"/>
        </w:rPr>
        <w:t xml:space="preserve">:  </w:t>
      </w:r>
      <w:r w:rsidR="003C6179" w:rsidRPr="00614376">
        <w:rPr>
          <w:rFonts w:ascii="Times New Roman" w:hAnsi="Times New Roman"/>
          <w:color w:val="000000" w:themeColor="text1"/>
        </w:rPr>
        <w:t>Investigator and</w:t>
      </w:r>
      <w:r w:rsidR="00F32E37" w:rsidRPr="00614376">
        <w:rPr>
          <w:rFonts w:ascii="Times New Roman" w:hAnsi="Times New Roman"/>
          <w:color w:val="000000" w:themeColor="text1"/>
        </w:rPr>
        <w:t>/or</w:t>
      </w:r>
      <w:r w:rsidR="003C6179" w:rsidRPr="00614376">
        <w:rPr>
          <w:rFonts w:ascii="Times New Roman" w:hAnsi="Times New Roman"/>
          <w:color w:val="000000" w:themeColor="text1"/>
        </w:rPr>
        <w:t xml:space="preserve"> </w:t>
      </w:r>
      <w:r w:rsidR="00EA7801" w:rsidRPr="00614376">
        <w:rPr>
          <w:rFonts w:ascii="Times New Roman" w:hAnsi="Times New Roman"/>
          <w:color w:val="000000" w:themeColor="text1"/>
        </w:rPr>
        <w:t xml:space="preserve">Institution shall ensure that each investigator and sub-investigator at the </w:t>
      </w:r>
      <w:r w:rsidR="00855355" w:rsidRPr="00614376">
        <w:rPr>
          <w:rFonts w:ascii="Times New Roman" w:hAnsi="Times New Roman"/>
          <w:color w:val="000000" w:themeColor="text1"/>
        </w:rPr>
        <w:t xml:space="preserve">Study Site(s) </w:t>
      </w:r>
      <w:r w:rsidR="00EA7801" w:rsidRPr="00614376">
        <w:rPr>
          <w:rFonts w:ascii="Times New Roman" w:hAnsi="Times New Roman"/>
          <w:color w:val="000000" w:themeColor="text1"/>
        </w:rPr>
        <w:t xml:space="preserve">provides Lilly with the appropriate financial information for compliance with 21 C.F.R. </w:t>
      </w:r>
      <w:r w:rsidR="001F05F9" w:rsidRPr="00614376">
        <w:rPr>
          <w:rFonts w:ascii="Times New Roman" w:hAnsi="Times New Roman"/>
          <w:color w:val="000000" w:themeColor="text1"/>
        </w:rPr>
        <w:t>P</w:t>
      </w:r>
      <w:r w:rsidR="00EA7801" w:rsidRPr="00614376">
        <w:rPr>
          <w:rFonts w:ascii="Times New Roman" w:hAnsi="Times New Roman"/>
          <w:color w:val="000000" w:themeColor="text1"/>
        </w:rPr>
        <w:t xml:space="preserve">art 54, and </w:t>
      </w:r>
      <w:r w:rsidR="003C6179" w:rsidRPr="00614376">
        <w:rPr>
          <w:rFonts w:ascii="Times New Roman" w:hAnsi="Times New Roman"/>
          <w:color w:val="000000" w:themeColor="text1"/>
        </w:rPr>
        <w:t>that they</w:t>
      </w:r>
      <w:r w:rsidR="005A568B" w:rsidRPr="00614376">
        <w:rPr>
          <w:rFonts w:ascii="Times New Roman" w:hAnsi="Times New Roman"/>
          <w:color w:val="000000" w:themeColor="text1"/>
        </w:rPr>
        <w:t xml:space="preserve"> </w:t>
      </w:r>
      <w:r w:rsidR="00EA7801" w:rsidRPr="00614376">
        <w:rPr>
          <w:rFonts w:ascii="Times New Roman" w:hAnsi="Times New Roman"/>
          <w:color w:val="000000" w:themeColor="text1"/>
        </w:rPr>
        <w:t>understand that regulations may require certain financial information to be submitted to the U.S. Food and Drug Administration (“FDA”).</w:t>
      </w:r>
    </w:p>
    <w:p w14:paraId="41554EF1" w14:textId="77777777" w:rsidR="003673C4" w:rsidRPr="00614376" w:rsidRDefault="003673C4" w:rsidP="003673C4">
      <w:pPr>
        <w:pStyle w:val="ListParagraph"/>
        <w:rPr>
          <w:rFonts w:ascii="Times New Roman" w:hAnsi="Times New Roman"/>
          <w:color w:val="000000" w:themeColor="text1"/>
        </w:rPr>
      </w:pPr>
    </w:p>
    <w:p w14:paraId="1DC8FE31" w14:textId="553ADB78" w:rsidR="00333265" w:rsidRPr="00614376" w:rsidRDefault="00333265" w:rsidP="003673C4">
      <w:pPr>
        <w:numPr>
          <w:ilvl w:val="0"/>
          <w:numId w:val="7"/>
        </w:numPr>
        <w:tabs>
          <w:tab w:val="left" w:pos="990"/>
        </w:tabs>
        <w:ind w:left="1080"/>
        <w:rPr>
          <w:rFonts w:ascii="Times New Roman" w:hAnsi="Times New Roman"/>
          <w:color w:val="000000" w:themeColor="text1"/>
        </w:rPr>
      </w:pPr>
      <w:r w:rsidRPr="68402622">
        <w:rPr>
          <w:rFonts w:ascii="Times New Roman" w:hAnsi="Times New Roman"/>
          <w:color w:val="000000" w:themeColor="text1"/>
          <w:u w:val="single"/>
        </w:rPr>
        <w:t>Lice</w:t>
      </w:r>
      <w:r w:rsidR="00604446" w:rsidRPr="68402622">
        <w:rPr>
          <w:rFonts w:ascii="Times New Roman" w:hAnsi="Times New Roman"/>
          <w:color w:val="000000" w:themeColor="text1"/>
          <w:u w:val="single"/>
        </w:rPr>
        <w:t>nsing and Debarment</w:t>
      </w:r>
      <w:r w:rsidR="00EC18C3" w:rsidRPr="68402622">
        <w:rPr>
          <w:rFonts w:ascii="Times New Roman" w:hAnsi="Times New Roman"/>
          <w:color w:val="000000" w:themeColor="text1"/>
        </w:rPr>
        <w:t xml:space="preserve">: </w:t>
      </w:r>
      <w:r w:rsidR="00911F80" w:rsidRPr="68402622">
        <w:rPr>
          <w:rFonts w:ascii="Times New Roman" w:hAnsi="Times New Roman"/>
          <w:color w:val="000000" w:themeColor="text1"/>
        </w:rPr>
        <w:t>International Council or Harmonization of Technical Requirements for Pharmaceuticals for Huma Use (“</w:t>
      </w:r>
      <w:r w:rsidR="000828C4" w:rsidRPr="68402622">
        <w:rPr>
          <w:rFonts w:ascii="Times New Roman" w:hAnsi="Times New Roman"/>
          <w:color w:val="000000" w:themeColor="text1"/>
        </w:rPr>
        <w:t>ICH</w:t>
      </w:r>
      <w:r w:rsidR="00911F80" w:rsidRPr="68402622">
        <w:rPr>
          <w:rFonts w:ascii="Times New Roman" w:hAnsi="Times New Roman"/>
          <w:color w:val="000000" w:themeColor="text1"/>
        </w:rPr>
        <w:t>”)</w:t>
      </w:r>
      <w:r w:rsidR="000828C4" w:rsidRPr="68402622">
        <w:rPr>
          <w:rFonts w:ascii="Times New Roman" w:hAnsi="Times New Roman"/>
          <w:color w:val="000000" w:themeColor="text1"/>
        </w:rPr>
        <w:t xml:space="preserve"> guideline 4.3.1 requires that a licensed physician is responsible for patient care.  </w:t>
      </w:r>
      <w:r w:rsidR="003C6179" w:rsidRPr="68402622">
        <w:rPr>
          <w:rFonts w:ascii="Times New Roman" w:hAnsi="Times New Roman"/>
          <w:color w:val="000000" w:themeColor="text1"/>
        </w:rPr>
        <w:t xml:space="preserve">Investigator and </w:t>
      </w:r>
      <w:r w:rsidR="00F32E37" w:rsidRPr="68402622">
        <w:rPr>
          <w:rFonts w:ascii="Times New Roman" w:hAnsi="Times New Roman"/>
          <w:color w:val="000000" w:themeColor="text1"/>
        </w:rPr>
        <w:t xml:space="preserve">/or </w:t>
      </w:r>
      <w:r w:rsidR="005A568B" w:rsidRPr="68402622">
        <w:rPr>
          <w:rFonts w:ascii="Times New Roman" w:hAnsi="Times New Roman"/>
          <w:color w:val="000000" w:themeColor="text1"/>
        </w:rPr>
        <w:t xml:space="preserve">Institution </w:t>
      </w:r>
      <w:r w:rsidR="00EA7801" w:rsidRPr="68402622">
        <w:rPr>
          <w:rFonts w:ascii="Times New Roman" w:hAnsi="Times New Roman"/>
          <w:color w:val="000000" w:themeColor="text1"/>
        </w:rPr>
        <w:t xml:space="preserve">shall ensure that a licensed physician is an investigator or sub-investigator at the </w:t>
      </w:r>
      <w:r w:rsidR="00855355" w:rsidRPr="68402622">
        <w:rPr>
          <w:rFonts w:ascii="Times New Roman" w:hAnsi="Times New Roman"/>
          <w:color w:val="000000" w:themeColor="text1"/>
        </w:rPr>
        <w:t xml:space="preserve">Study Site(s) </w:t>
      </w:r>
      <w:r w:rsidR="00EA7801" w:rsidRPr="68402622">
        <w:rPr>
          <w:rFonts w:ascii="Times New Roman" w:hAnsi="Times New Roman"/>
          <w:color w:val="000000" w:themeColor="text1"/>
        </w:rPr>
        <w:t xml:space="preserve">and </w:t>
      </w:r>
      <w:r w:rsidR="0016717C" w:rsidRPr="68402622">
        <w:rPr>
          <w:rFonts w:ascii="Times New Roman" w:hAnsi="Times New Roman"/>
          <w:color w:val="000000" w:themeColor="text1"/>
        </w:rPr>
        <w:t>shall</w:t>
      </w:r>
      <w:r w:rsidR="00EA7801" w:rsidRPr="68402622">
        <w:rPr>
          <w:rFonts w:ascii="Times New Roman" w:hAnsi="Times New Roman"/>
          <w:color w:val="000000" w:themeColor="text1"/>
        </w:rPr>
        <w:t xml:space="preserve"> be responsible for patient care.</w:t>
      </w:r>
      <w:r w:rsidR="00D40840" w:rsidRPr="68402622">
        <w:rPr>
          <w:rFonts w:ascii="Times New Roman" w:hAnsi="Times New Roman"/>
          <w:color w:val="000000" w:themeColor="text1"/>
        </w:rPr>
        <w:t xml:space="preserve"> </w:t>
      </w:r>
      <w:bookmarkStart w:id="3" w:name="_Int_FXydZGNb"/>
      <w:r w:rsidR="00530654" w:rsidRPr="68402622">
        <w:rPr>
          <w:rFonts w:ascii="Times New Roman" w:hAnsi="Times New Roman"/>
          <w:color w:val="000000" w:themeColor="text1"/>
        </w:rPr>
        <w:t xml:space="preserve">If </w:t>
      </w:r>
      <w:r w:rsidR="00D40840" w:rsidRPr="68402622">
        <w:rPr>
          <w:rFonts w:ascii="Times New Roman" w:hAnsi="Times New Roman"/>
          <w:color w:val="000000" w:themeColor="text1"/>
        </w:rPr>
        <w:t xml:space="preserve">Investigator and/or Institution or any person or organization </w:t>
      </w:r>
      <w:r w:rsidR="00644DBF" w:rsidRPr="68402622">
        <w:rPr>
          <w:rFonts w:ascii="Times New Roman" w:hAnsi="Times New Roman"/>
          <w:color w:val="000000" w:themeColor="text1"/>
        </w:rPr>
        <w:t>performing</w:t>
      </w:r>
      <w:r w:rsidR="00D40840" w:rsidRPr="68402622">
        <w:rPr>
          <w:rFonts w:ascii="Times New Roman" w:hAnsi="Times New Roman"/>
          <w:color w:val="000000" w:themeColor="text1"/>
        </w:rPr>
        <w:t xml:space="preserve"> Study </w:t>
      </w:r>
      <w:r w:rsidR="00644DBF" w:rsidRPr="68402622">
        <w:rPr>
          <w:rFonts w:ascii="Times New Roman" w:hAnsi="Times New Roman"/>
          <w:color w:val="000000" w:themeColor="text1"/>
        </w:rPr>
        <w:t xml:space="preserve">responsibilities </w:t>
      </w:r>
      <w:r w:rsidR="00D40840" w:rsidRPr="68402622">
        <w:rPr>
          <w:rFonts w:ascii="Times New Roman" w:hAnsi="Times New Roman"/>
          <w:color w:val="000000" w:themeColor="text1"/>
        </w:rPr>
        <w:t xml:space="preserve">should become unlicensed or disqualified </w:t>
      </w:r>
      <w:proofErr w:type="gramStart"/>
      <w:r w:rsidR="00D40840" w:rsidRPr="68402622">
        <w:rPr>
          <w:rFonts w:ascii="Times New Roman" w:hAnsi="Times New Roman"/>
          <w:color w:val="000000" w:themeColor="text1"/>
        </w:rPr>
        <w:t>during the course of</w:t>
      </w:r>
      <w:proofErr w:type="gramEnd"/>
      <w:r w:rsidR="00D40840" w:rsidRPr="68402622">
        <w:rPr>
          <w:rFonts w:ascii="Times New Roman" w:hAnsi="Times New Roman"/>
          <w:color w:val="000000" w:themeColor="text1"/>
        </w:rPr>
        <w:t xml:space="preserve"> the Study, Investigator and/or Institution shall promptly notify Lilly in writing.</w:t>
      </w:r>
      <w:bookmarkEnd w:id="3"/>
      <w:r w:rsidR="00D40840" w:rsidRPr="68402622">
        <w:rPr>
          <w:rFonts w:ascii="Times New Roman" w:hAnsi="Times New Roman"/>
          <w:color w:val="000000" w:themeColor="text1"/>
        </w:rPr>
        <w:t xml:space="preserve"> </w:t>
      </w:r>
    </w:p>
    <w:p w14:paraId="208489E7" w14:textId="77777777" w:rsidR="003673C4" w:rsidRPr="00614376" w:rsidRDefault="003673C4" w:rsidP="00B12C43">
      <w:pPr>
        <w:ind w:left="720"/>
        <w:rPr>
          <w:rFonts w:ascii="Times New Roman" w:hAnsi="Times New Roman"/>
          <w:color w:val="000000" w:themeColor="text1"/>
        </w:rPr>
      </w:pPr>
    </w:p>
    <w:p w14:paraId="477F5C29" w14:textId="50217B2D" w:rsidR="00EA7801" w:rsidRPr="00614376" w:rsidRDefault="00333265" w:rsidP="00F915DB">
      <w:pPr>
        <w:ind w:left="1080"/>
        <w:rPr>
          <w:rFonts w:ascii="Times New Roman" w:hAnsi="Times New Roman"/>
          <w:color w:val="000000" w:themeColor="text1"/>
        </w:rPr>
      </w:pPr>
      <w:r w:rsidRPr="00614376">
        <w:rPr>
          <w:rFonts w:ascii="Times New Roman" w:hAnsi="Times New Roman"/>
          <w:color w:val="000000" w:themeColor="text1"/>
        </w:rPr>
        <w:t xml:space="preserve">Investigator and Institution agree that they are not and have not been debarred or disqualified from participating in clinical research by any United States regulatory authority or by any other regulatory authority, and that </w:t>
      </w:r>
      <w:r w:rsidR="00A2740B" w:rsidRPr="00614376">
        <w:rPr>
          <w:rFonts w:ascii="Times New Roman" w:hAnsi="Times New Roman"/>
          <w:color w:val="000000" w:themeColor="text1"/>
        </w:rPr>
        <w:t>no</w:t>
      </w:r>
      <w:r w:rsidRPr="00614376">
        <w:rPr>
          <w:rFonts w:ascii="Times New Roman" w:hAnsi="Times New Roman"/>
          <w:color w:val="000000" w:themeColor="text1"/>
        </w:rPr>
        <w:t xml:space="preserve"> person or organization </w:t>
      </w:r>
      <w:r w:rsidR="00A2740B" w:rsidRPr="00614376">
        <w:rPr>
          <w:rFonts w:ascii="Times New Roman" w:hAnsi="Times New Roman"/>
          <w:color w:val="000000" w:themeColor="text1"/>
        </w:rPr>
        <w:t xml:space="preserve">shall participate </w:t>
      </w:r>
      <w:r w:rsidRPr="00614376">
        <w:rPr>
          <w:rFonts w:ascii="Times New Roman" w:hAnsi="Times New Roman"/>
          <w:color w:val="000000" w:themeColor="text1"/>
        </w:rPr>
        <w:t>with this Study that is or has been debarred or disqualified by any regulatory authority</w:t>
      </w:r>
      <w:r w:rsidR="00D15F93" w:rsidRPr="00614376">
        <w:rPr>
          <w:rFonts w:ascii="Times New Roman" w:hAnsi="Times New Roman"/>
          <w:color w:val="000000" w:themeColor="text1"/>
        </w:rPr>
        <w:t xml:space="preserve"> from participating in clinical research.</w:t>
      </w:r>
      <w:r w:rsidRPr="00614376">
        <w:rPr>
          <w:rFonts w:ascii="Times New Roman" w:hAnsi="Times New Roman"/>
          <w:color w:val="000000" w:themeColor="text1"/>
        </w:rPr>
        <w:t xml:space="preserve">  In the event Investigator and/or Institution or any person or organization they use or involve in connection with the Study should become debarred or disqualified </w:t>
      </w:r>
      <w:proofErr w:type="gramStart"/>
      <w:r w:rsidRPr="00614376">
        <w:rPr>
          <w:rFonts w:ascii="Times New Roman" w:hAnsi="Times New Roman"/>
          <w:color w:val="000000" w:themeColor="text1"/>
        </w:rPr>
        <w:t>during the course of</w:t>
      </w:r>
      <w:proofErr w:type="gramEnd"/>
      <w:r w:rsidRPr="00614376">
        <w:rPr>
          <w:rFonts w:ascii="Times New Roman" w:hAnsi="Times New Roman"/>
          <w:color w:val="000000" w:themeColor="text1"/>
        </w:rPr>
        <w:t xml:space="preserve"> the Study, Investigator and/or Institution shall promptly notify Lilly in writing.</w:t>
      </w:r>
      <w:r w:rsidR="00D40840" w:rsidRPr="00614376">
        <w:rPr>
          <w:rFonts w:ascii="Times New Roman" w:hAnsi="Times New Roman"/>
          <w:color w:val="000000" w:themeColor="text1"/>
        </w:rPr>
        <w:t xml:space="preserve"> </w:t>
      </w:r>
    </w:p>
    <w:p w14:paraId="477F5C2D" w14:textId="77777777" w:rsidR="00EA7801" w:rsidRPr="00614376" w:rsidRDefault="00EA7801" w:rsidP="00F915DB">
      <w:pPr>
        <w:ind w:left="1080"/>
        <w:rPr>
          <w:rFonts w:ascii="Times New Roman" w:hAnsi="Times New Roman"/>
          <w:color w:val="000000" w:themeColor="text1"/>
        </w:rPr>
      </w:pPr>
    </w:p>
    <w:p w14:paraId="477F5C2E" w14:textId="3A24E2C8" w:rsidR="00EA7801" w:rsidRPr="00614376" w:rsidRDefault="00EC18C3" w:rsidP="00F915DB">
      <w:pPr>
        <w:pStyle w:val="BodyTextIndent2"/>
        <w:keepNext w:val="0"/>
        <w:numPr>
          <w:ilvl w:val="0"/>
          <w:numId w:val="7"/>
        </w:numPr>
        <w:ind w:left="1080"/>
        <w:rPr>
          <w:rFonts w:ascii="Times New Roman" w:hAnsi="Times New Roman"/>
          <w:color w:val="000000" w:themeColor="text1"/>
        </w:rPr>
      </w:pPr>
      <w:r w:rsidRPr="31F3F0F3">
        <w:rPr>
          <w:rFonts w:ascii="Times New Roman" w:hAnsi="Times New Roman"/>
          <w:color w:val="000000" w:themeColor="text1"/>
          <w:u w:val="single"/>
        </w:rPr>
        <w:t>Referral Fees</w:t>
      </w:r>
      <w:r w:rsidRPr="31F3F0F3">
        <w:rPr>
          <w:rFonts w:ascii="Times New Roman" w:hAnsi="Times New Roman"/>
          <w:color w:val="000000" w:themeColor="text1"/>
        </w:rPr>
        <w:t xml:space="preserve">: </w:t>
      </w:r>
      <w:r w:rsidR="00EA7801" w:rsidRPr="31F3F0F3">
        <w:rPr>
          <w:rFonts w:ascii="Times New Roman" w:hAnsi="Times New Roman"/>
          <w:color w:val="000000" w:themeColor="text1"/>
        </w:rPr>
        <w:t xml:space="preserve">Investigator and Institution </w:t>
      </w:r>
      <w:r w:rsidR="00407FF7" w:rsidRPr="31F3F0F3">
        <w:rPr>
          <w:rFonts w:ascii="Times New Roman" w:hAnsi="Times New Roman"/>
          <w:color w:val="000000" w:themeColor="text1"/>
        </w:rPr>
        <w:t xml:space="preserve">shall </w:t>
      </w:r>
      <w:r w:rsidR="00EA7801" w:rsidRPr="31F3F0F3">
        <w:rPr>
          <w:rFonts w:ascii="Times New Roman" w:hAnsi="Times New Roman"/>
          <w:color w:val="000000" w:themeColor="text1"/>
        </w:rPr>
        <w:t xml:space="preserve">not pay fees for the referral of patients.  </w:t>
      </w:r>
    </w:p>
    <w:p w14:paraId="477F5C2F" w14:textId="77777777" w:rsidR="00EA7801" w:rsidRPr="00614376" w:rsidRDefault="00EA7801" w:rsidP="00F915DB">
      <w:pPr>
        <w:ind w:left="1080"/>
        <w:rPr>
          <w:rFonts w:ascii="Times New Roman" w:hAnsi="Times New Roman"/>
          <w:color w:val="000000" w:themeColor="text1"/>
        </w:rPr>
      </w:pPr>
    </w:p>
    <w:p w14:paraId="477F5C31" w14:textId="3E68C56C" w:rsidR="00EC18C3" w:rsidRPr="00550056" w:rsidRDefault="00EC18C3" w:rsidP="00026616">
      <w:pPr>
        <w:pStyle w:val="BodyTextIndent2"/>
        <w:keepNext w:val="0"/>
        <w:numPr>
          <w:ilvl w:val="0"/>
          <w:numId w:val="7"/>
        </w:numPr>
        <w:ind w:left="1080"/>
        <w:rPr>
          <w:rFonts w:ascii="Times New Roman" w:hAnsi="Times New Roman"/>
          <w:color w:val="000000" w:themeColor="text1"/>
        </w:rPr>
      </w:pPr>
      <w:r w:rsidRPr="31F3F0F3">
        <w:rPr>
          <w:rFonts w:ascii="Times New Roman" w:hAnsi="Times New Roman"/>
          <w:color w:val="000000" w:themeColor="text1"/>
          <w:u w:val="single"/>
        </w:rPr>
        <w:t>IRB Approval and Informed Consent</w:t>
      </w:r>
      <w:r w:rsidRPr="31F3F0F3">
        <w:rPr>
          <w:rFonts w:ascii="Times New Roman" w:hAnsi="Times New Roman"/>
          <w:color w:val="000000" w:themeColor="text1"/>
        </w:rPr>
        <w:t xml:space="preserve">: </w:t>
      </w:r>
      <w:r w:rsidR="00B91BAA" w:rsidRPr="31F3F0F3">
        <w:rPr>
          <w:rFonts w:ascii="Times New Roman" w:hAnsi="Times New Roman"/>
          <w:color w:val="000000" w:themeColor="text1"/>
        </w:rPr>
        <w:t xml:space="preserve">Prior to beginning the Study, Investigator and Institution </w:t>
      </w:r>
      <w:r w:rsidR="0016717C" w:rsidRPr="31F3F0F3">
        <w:rPr>
          <w:rFonts w:ascii="Times New Roman" w:hAnsi="Times New Roman"/>
          <w:color w:val="000000" w:themeColor="text1"/>
        </w:rPr>
        <w:t>shall</w:t>
      </w:r>
      <w:r w:rsidR="00B91BAA" w:rsidRPr="31F3F0F3">
        <w:rPr>
          <w:rFonts w:ascii="Times New Roman" w:hAnsi="Times New Roman"/>
          <w:color w:val="000000" w:themeColor="text1"/>
        </w:rPr>
        <w:t xml:space="preserve"> obtain approval from the IRB for the Study and the informed consent document.  </w:t>
      </w:r>
      <w:r w:rsidR="00EA7801" w:rsidRPr="31F3F0F3">
        <w:rPr>
          <w:rFonts w:ascii="Times New Roman" w:hAnsi="Times New Roman"/>
          <w:color w:val="000000" w:themeColor="text1"/>
        </w:rPr>
        <w:t xml:space="preserve">Investigator </w:t>
      </w:r>
      <w:r w:rsidR="005A568B" w:rsidRPr="31F3F0F3">
        <w:rPr>
          <w:rFonts w:ascii="Times New Roman" w:hAnsi="Times New Roman"/>
          <w:color w:val="000000" w:themeColor="text1"/>
        </w:rPr>
        <w:t xml:space="preserve">and Institution </w:t>
      </w:r>
      <w:r w:rsidR="0016717C" w:rsidRPr="31F3F0F3">
        <w:rPr>
          <w:rFonts w:ascii="Times New Roman" w:hAnsi="Times New Roman"/>
          <w:color w:val="000000" w:themeColor="text1"/>
        </w:rPr>
        <w:t>shall</w:t>
      </w:r>
      <w:r w:rsidR="00EA7801" w:rsidRPr="31F3F0F3">
        <w:rPr>
          <w:rFonts w:ascii="Times New Roman" w:hAnsi="Times New Roman"/>
          <w:color w:val="000000" w:themeColor="text1"/>
        </w:rPr>
        <w:t xml:space="preserve"> only use an informed consent document which has been reviewed and approved by Lilly</w:t>
      </w:r>
      <w:r w:rsidR="00F32E37" w:rsidRPr="31F3F0F3">
        <w:rPr>
          <w:rFonts w:ascii="Times New Roman" w:hAnsi="Times New Roman"/>
          <w:color w:val="000000" w:themeColor="text1"/>
        </w:rPr>
        <w:t xml:space="preserve"> and the IRB</w:t>
      </w:r>
      <w:r w:rsidR="00EA7801" w:rsidRPr="31F3F0F3">
        <w:rPr>
          <w:rFonts w:ascii="Times New Roman" w:hAnsi="Times New Roman"/>
          <w:color w:val="000000" w:themeColor="text1"/>
        </w:rPr>
        <w:t>.</w:t>
      </w:r>
    </w:p>
    <w:p w14:paraId="477F5C33" w14:textId="77777777" w:rsidR="00EC18C3" w:rsidRPr="00614376" w:rsidRDefault="00EC18C3" w:rsidP="00F915DB">
      <w:pPr>
        <w:pStyle w:val="ListParagraph"/>
        <w:ind w:left="1080"/>
        <w:rPr>
          <w:rFonts w:ascii="Times New Roman" w:hAnsi="Times New Roman"/>
          <w:color w:val="000000" w:themeColor="text1"/>
        </w:rPr>
      </w:pPr>
    </w:p>
    <w:p w14:paraId="21AADD85" w14:textId="1E660C56" w:rsidR="00902E57" w:rsidRPr="00614376" w:rsidRDefault="00EC18C3" w:rsidP="00B92143">
      <w:pPr>
        <w:pStyle w:val="BodyTextIndent2"/>
        <w:keepNext w:val="0"/>
        <w:numPr>
          <w:ilvl w:val="0"/>
          <w:numId w:val="7"/>
        </w:numPr>
        <w:ind w:left="1080"/>
        <w:rPr>
          <w:rFonts w:ascii="Times New Roman" w:hAnsi="Times New Roman"/>
          <w:color w:val="000000" w:themeColor="text1"/>
        </w:rPr>
      </w:pPr>
      <w:r w:rsidRPr="00614376">
        <w:rPr>
          <w:rFonts w:ascii="Times New Roman" w:hAnsi="Times New Roman"/>
          <w:color w:val="000000" w:themeColor="text1"/>
          <w:u w:val="single"/>
        </w:rPr>
        <w:t>Monitoring and Audit Access</w:t>
      </w:r>
      <w:r w:rsidRPr="00614376">
        <w:rPr>
          <w:rFonts w:ascii="Times New Roman" w:hAnsi="Times New Roman"/>
          <w:color w:val="000000" w:themeColor="text1"/>
        </w:rPr>
        <w:t xml:space="preserve">:  </w:t>
      </w:r>
      <w:r w:rsidR="00EA7801" w:rsidRPr="00614376">
        <w:rPr>
          <w:rFonts w:ascii="Times New Roman" w:hAnsi="Times New Roman"/>
          <w:color w:val="000000" w:themeColor="text1"/>
        </w:rPr>
        <w:t xml:space="preserve">Lilly, Lilly-designated </w:t>
      </w:r>
      <w:r w:rsidR="00EA7801" w:rsidRPr="00614376">
        <w:rPr>
          <w:rFonts w:ascii="Times New Roman" w:hAnsi="Times New Roman"/>
          <w:color w:val="auto"/>
        </w:rPr>
        <w:t>representatives</w:t>
      </w:r>
      <w:r w:rsidR="00724DBE" w:rsidRPr="00614376">
        <w:rPr>
          <w:rFonts w:ascii="Times New Roman" w:hAnsi="Times New Roman"/>
          <w:iCs/>
          <w:color w:val="auto"/>
        </w:rPr>
        <w:t>,</w:t>
      </w:r>
      <w:r w:rsidR="00EA7801" w:rsidRPr="00614376">
        <w:rPr>
          <w:rFonts w:ascii="Times New Roman" w:hAnsi="Times New Roman"/>
          <w:color w:val="auto"/>
        </w:rPr>
        <w:t xml:space="preserve"> and domestic or foreign regulatory agencies may </w:t>
      </w:r>
      <w:r w:rsidR="00EA7801" w:rsidRPr="00614376">
        <w:rPr>
          <w:rFonts w:ascii="Times New Roman" w:hAnsi="Times New Roman"/>
          <w:color w:val="000000" w:themeColor="text1"/>
        </w:rPr>
        <w:t>inspect the procedures, facilities</w:t>
      </w:r>
      <w:r w:rsidR="00724DBE" w:rsidRPr="00614376">
        <w:rPr>
          <w:rFonts w:ascii="Times New Roman" w:hAnsi="Times New Roman"/>
          <w:color w:val="000000" w:themeColor="text1"/>
        </w:rPr>
        <w:t>,</w:t>
      </w:r>
      <w:r w:rsidR="00EA7801" w:rsidRPr="00614376">
        <w:rPr>
          <w:rFonts w:ascii="Times New Roman" w:hAnsi="Times New Roman"/>
          <w:color w:val="000000" w:themeColor="text1"/>
        </w:rPr>
        <w:t xml:space="preserve"> and Study records (including portions of other pertinent records for all patients in the Study) of </w:t>
      </w:r>
      <w:r w:rsidR="006A2905" w:rsidRPr="00614376">
        <w:rPr>
          <w:rFonts w:ascii="Times New Roman" w:hAnsi="Times New Roman"/>
          <w:color w:val="000000" w:themeColor="text1"/>
        </w:rPr>
        <w:t xml:space="preserve">Institution and </w:t>
      </w:r>
      <w:r w:rsidR="00EA7801" w:rsidRPr="00614376">
        <w:rPr>
          <w:rFonts w:ascii="Times New Roman" w:hAnsi="Times New Roman"/>
          <w:color w:val="000000" w:themeColor="text1"/>
        </w:rPr>
        <w:t>any contractor, agent</w:t>
      </w:r>
      <w:r w:rsidR="00724DBE" w:rsidRPr="00614376">
        <w:rPr>
          <w:rFonts w:ascii="Times New Roman" w:hAnsi="Times New Roman"/>
          <w:color w:val="000000" w:themeColor="text1"/>
        </w:rPr>
        <w:t>,</w:t>
      </w:r>
      <w:r w:rsidR="00EA7801" w:rsidRPr="00614376">
        <w:rPr>
          <w:rFonts w:ascii="Times New Roman" w:hAnsi="Times New Roman"/>
          <w:color w:val="000000" w:themeColor="text1"/>
        </w:rPr>
        <w:t xml:space="preserve"> or </w:t>
      </w:r>
      <w:r w:rsidR="00855355" w:rsidRPr="00614376">
        <w:rPr>
          <w:rFonts w:ascii="Times New Roman" w:hAnsi="Times New Roman"/>
          <w:color w:val="000000" w:themeColor="text1"/>
        </w:rPr>
        <w:t xml:space="preserve">Study Site(s) </w:t>
      </w:r>
      <w:r w:rsidR="00EA7801" w:rsidRPr="00614376">
        <w:rPr>
          <w:rFonts w:ascii="Times New Roman" w:hAnsi="Times New Roman"/>
          <w:color w:val="000000" w:themeColor="text1"/>
        </w:rPr>
        <w:t xml:space="preserve">that is used in conducting the Study. </w:t>
      </w:r>
      <w:r w:rsidR="000E228E" w:rsidRPr="00614376">
        <w:rPr>
          <w:rFonts w:ascii="Times New Roman" w:hAnsi="Times New Roman"/>
          <w:color w:val="000000" w:themeColor="text1"/>
        </w:rPr>
        <w:t xml:space="preserve">Whenever possible, </w:t>
      </w:r>
      <w:r w:rsidR="00FE1E90" w:rsidRPr="00614376">
        <w:rPr>
          <w:rFonts w:ascii="Times New Roman" w:hAnsi="Times New Roman"/>
          <w:color w:val="000000" w:themeColor="text1"/>
        </w:rPr>
        <w:t xml:space="preserve">such inspections shall occur during normal business hours and upon reasonable advanced notice. </w:t>
      </w:r>
      <w:r w:rsidR="000828C4" w:rsidRPr="00614376">
        <w:rPr>
          <w:rFonts w:ascii="Times New Roman" w:hAnsi="Times New Roman"/>
        </w:rPr>
        <w:t xml:space="preserve">Lilly and Lilly-designated representatives shall abide by all applicable privacy laws and Institution’s privacy regulations. </w:t>
      </w:r>
      <w:r w:rsidR="00EA7801" w:rsidRPr="00614376">
        <w:rPr>
          <w:rFonts w:ascii="Times New Roman" w:hAnsi="Times New Roman"/>
          <w:color w:val="000000" w:themeColor="text1"/>
        </w:rPr>
        <w:t xml:space="preserve"> </w:t>
      </w:r>
      <w:r w:rsidR="00893499" w:rsidRPr="00614376">
        <w:rPr>
          <w:rFonts w:ascii="Times New Roman" w:hAnsi="Times New Roman"/>
          <w:color w:val="000000" w:themeColor="text1"/>
        </w:rPr>
        <w:t xml:space="preserve">When the data are reviewed by Lilly or a Lilly-designated representative, Investigator and/or Institution shall have all reasonably available data obtained through the preceding day complete and ready for evaluation.  </w:t>
      </w:r>
    </w:p>
    <w:p w14:paraId="33010252" w14:textId="77777777" w:rsidR="00902E57" w:rsidRPr="00614376" w:rsidRDefault="00902E57" w:rsidP="00902E57">
      <w:pPr>
        <w:pStyle w:val="ListParagraph"/>
        <w:rPr>
          <w:rFonts w:ascii="Times New Roman" w:hAnsi="Times New Roman"/>
          <w:color w:val="000000" w:themeColor="text1"/>
        </w:rPr>
      </w:pPr>
    </w:p>
    <w:p w14:paraId="60970981" w14:textId="5EDED7A5" w:rsidR="00B158D3" w:rsidRPr="00614376" w:rsidRDefault="00CA767D" w:rsidP="00733CA0">
      <w:pPr>
        <w:pStyle w:val="BodyTextIndent2"/>
        <w:keepNext w:val="0"/>
        <w:ind w:left="1080"/>
        <w:rPr>
          <w:rFonts w:ascii="Times New Roman" w:hAnsi="Times New Roman"/>
          <w:color w:val="000000" w:themeColor="text1"/>
        </w:rPr>
      </w:pPr>
      <w:r w:rsidRPr="00614376">
        <w:rPr>
          <w:rFonts w:ascii="Times New Roman" w:hAnsi="Times New Roman"/>
          <w:color w:val="000000" w:themeColor="text1"/>
        </w:rPr>
        <w:t>Investigator and/or Institution</w:t>
      </w:r>
      <w:r w:rsidR="00423AE1" w:rsidRPr="00614376">
        <w:rPr>
          <w:rFonts w:ascii="Times New Roman" w:hAnsi="Times New Roman"/>
          <w:color w:val="000000" w:themeColor="text1"/>
        </w:rPr>
        <w:t xml:space="preserve"> shall provide Lilly with immediate notice of any governmental or regulatory review, audit</w:t>
      </w:r>
      <w:r w:rsidR="00724DBE" w:rsidRPr="00614376">
        <w:rPr>
          <w:rFonts w:ascii="Times New Roman" w:hAnsi="Times New Roman"/>
          <w:color w:val="000000" w:themeColor="text1"/>
        </w:rPr>
        <w:t>,</w:t>
      </w:r>
      <w:r w:rsidR="00423AE1" w:rsidRPr="00614376">
        <w:rPr>
          <w:rFonts w:ascii="Times New Roman" w:hAnsi="Times New Roman"/>
          <w:color w:val="000000" w:themeColor="text1"/>
        </w:rPr>
        <w:t xml:space="preserve"> or inspection of the facility or processes related to the Study</w:t>
      </w:r>
      <w:r w:rsidR="00E740FC" w:rsidRPr="00614376">
        <w:rPr>
          <w:rFonts w:ascii="Times New Roman" w:hAnsi="Times New Roman"/>
          <w:color w:val="000000" w:themeColor="text1"/>
        </w:rPr>
        <w:t xml:space="preserve"> and shall provide</w:t>
      </w:r>
      <w:r w:rsidR="00423AE1" w:rsidRPr="00614376">
        <w:rPr>
          <w:rFonts w:ascii="Times New Roman" w:hAnsi="Times New Roman"/>
          <w:color w:val="000000" w:themeColor="text1"/>
        </w:rPr>
        <w:t>.  Lilly</w:t>
      </w:r>
      <w:r w:rsidR="002F74ED" w:rsidRPr="00614376">
        <w:rPr>
          <w:rFonts w:ascii="Times New Roman" w:hAnsi="Times New Roman"/>
          <w:color w:val="000000" w:themeColor="text1"/>
        </w:rPr>
        <w:t xml:space="preserve"> </w:t>
      </w:r>
      <w:r w:rsidR="00E740FC" w:rsidRPr="00614376">
        <w:rPr>
          <w:rFonts w:ascii="Times New Roman" w:hAnsi="Times New Roman"/>
          <w:color w:val="000000" w:themeColor="text1"/>
        </w:rPr>
        <w:t>with</w:t>
      </w:r>
      <w:r w:rsidR="00423AE1" w:rsidRPr="00614376">
        <w:rPr>
          <w:rFonts w:ascii="Times New Roman" w:hAnsi="Times New Roman"/>
          <w:color w:val="000000" w:themeColor="text1"/>
        </w:rPr>
        <w:t xml:space="preserve"> the opportunity to</w:t>
      </w:r>
      <w:r w:rsidR="00A163FC">
        <w:rPr>
          <w:rFonts w:ascii="Times New Roman" w:hAnsi="Times New Roman"/>
          <w:color w:val="000000" w:themeColor="text1"/>
        </w:rPr>
        <w:t xml:space="preserve"> assist</w:t>
      </w:r>
      <w:r w:rsidR="00423AE1" w:rsidRPr="00614376">
        <w:rPr>
          <w:rFonts w:ascii="Times New Roman" w:hAnsi="Times New Roman"/>
          <w:color w:val="000000" w:themeColor="text1"/>
        </w:rPr>
        <w:t xml:space="preserve"> </w:t>
      </w:r>
      <w:r w:rsidRPr="00614376">
        <w:rPr>
          <w:rFonts w:ascii="Times New Roman" w:hAnsi="Times New Roman"/>
          <w:color w:val="000000" w:themeColor="text1"/>
        </w:rPr>
        <w:t>Investigator and</w:t>
      </w:r>
      <w:r w:rsidR="002F74ED" w:rsidRPr="00614376">
        <w:rPr>
          <w:rFonts w:ascii="Times New Roman" w:hAnsi="Times New Roman"/>
          <w:color w:val="000000" w:themeColor="text1"/>
        </w:rPr>
        <w:t>/or</w:t>
      </w:r>
      <w:r w:rsidRPr="00614376">
        <w:rPr>
          <w:rFonts w:ascii="Times New Roman" w:hAnsi="Times New Roman"/>
          <w:color w:val="000000" w:themeColor="text1"/>
        </w:rPr>
        <w:t xml:space="preserve"> Institution</w:t>
      </w:r>
      <w:r w:rsidR="00423AE1" w:rsidRPr="00614376">
        <w:rPr>
          <w:rFonts w:ascii="Times New Roman" w:hAnsi="Times New Roman"/>
          <w:color w:val="000000" w:themeColor="text1"/>
        </w:rPr>
        <w:t xml:space="preserve"> in </w:t>
      </w:r>
      <w:r w:rsidR="00B91BAA" w:rsidRPr="00614376">
        <w:rPr>
          <w:rFonts w:ascii="Times New Roman" w:hAnsi="Times New Roman"/>
          <w:color w:val="000000" w:themeColor="text1"/>
        </w:rPr>
        <w:t xml:space="preserve">preparing for and </w:t>
      </w:r>
      <w:r w:rsidR="00423AE1" w:rsidRPr="00614376">
        <w:rPr>
          <w:rFonts w:ascii="Times New Roman" w:hAnsi="Times New Roman"/>
          <w:color w:val="000000" w:themeColor="text1"/>
        </w:rPr>
        <w:t>responding to any such review, audit</w:t>
      </w:r>
      <w:r w:rsidR="00724DBE" w:rsidRPr="00614376">
        <w:rPr>
          <w:rFonts w:ascii="Times New Roman" w:hAnsi="Times New Roman"/>
          <w:color w:val="000000" w:themeColor="text1"/>
        </w:rPr>
        <w:t>,</w:t>
      </w:r>
      <w:r w:rsidR="00423AE1" w:rsidRPr="00614376">
        <w:rPr>
          <w:rFonts w:ascii="Times New Roman" w:hAnsi="Times New Roman"/>
          <w:color w:val="000000" w:themeColor="text1"/>
        </w:rPr>
        <w:t xml:space="preserve"> or inspection.  </w:t>
      </w:r>
      <w:r w:rsidR="00902E57" w:rsidRPr="00614376">
        <w:rPr>
          <w:rFonts w:ascii="Times New Roman" w:hAnsi="Times New Roman"/>
          <w:color w:val="000000" w:themeColor="text1"/>
        </w:rPr>
        <w:t>Information obtained from such reviews, audits, or inspections may be shared with Lilly and Lilly-designated representatives</w:t>
      </w:r>
      <w:r w:rsidR="00733CA0" w:rsidRPr="00614376">
        <w:rPr>
          <w:rFonts w:ascii="Times New Roman" w:hAnsi="Times New Roman"/>
          <w:color w:val="000000" w:themeColor="text1"/>
        </w:rPr>
        <w:t>.</w:t>
      </w:r>
    </w:p>
    <w:p w14:paraId="477F5C35" w14:textId="69CFB671" w:rsidR="00925C88" w:rsidRPr="00614376" w:rsidRDefault="00EA7801" w:rsidP="00733CA0">
      <w:pPr>
        <w:pStyle w:val="BodyTextIndent2"/>
        <w:keepNext w:val="0"/>
        <w:ind w:left="1080"/>
        <w:rPr>
          <w:rFonts w:ascii="Times New Roman" w:hAnsi="Times New Roman"/>
          <w:color w:val="000000" w:themeColor="text1"/>
        </w:rPr>
      </w:pPr>
      <w:r w:rsidRPr="00614376">
        <w:rPr>
          <w:rFonts w:ascii="Times New Roman" w:hAnsi="Times New Roman"/>
          <w:color w:val="000000" w:themeColor="text1"/>
        </w:rPr>
        <w:t xml:space="preserve">  </w:t>
      </w:r>
    </w:p>
    <w:p w14:paraId="08641485" w14:textId="7C6CB171" w:rsidR="00397F50" w:rsidRPr="00614376" w:rsidRDefault="00925C88" w:rsidP="00902587">
      <w:pPr>
        <w:pStyle w:val="BodyTextIndent2"/>
        <w:keepNext w:val="0"/>
        <w:numPr>
          <w:ilvl w:val="0"/>
          <w:numId w:val="7"/>
        </w:numPr>
        <w:ind w:left="1080"/>
        <w:rPr>
          <w:rFonts w:ascii="Times New Roman" w:hAnsi="Times New Roman"/>
          <w:color w:val="000000" w:themeColor="text1"/>
        </w:rPr>
      </w:pPr>
      <w:r w:rsidRPr="00614376">
        <w:rPr>
          <w:rFonts w:ascii="Times New Roman" w:hAnsi="Times New Roman"/>
          <w:color w:val="000000" w:themeColor="text1"/>
          <w:u w:val="single"/>
        </w:rPr>
        <w:t>Adverse Event Reporting</w:t>
      </w:r>
      <w:r w:rsidRPr="00614376">
        <w:rPr>
          <w:rFonts w:ascii="Times New Roman" w:hAnsi="Times New Roman"/>
          <w:color w:val="000000" w:themeColor="text1"/>
        </w:rPr>
        <w:t xml:space="preserve">:  Investigator and/or Institution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report all adverse events, serious adverse drug reactions, serious unexpected adverse drug reactions</w:t>
      </w:r>
      <w:r w:rsidR="00724DBE" w:rsidRPr="00614376">
        <w:rPr>
          <w:rFonts w:ascii="Times New Roman" w:hAnsi="Times New Roman"/>
          <w:color w:val="000000" w:themeColor="text1"/>
        </w:rPr>
        <w:t>,</w:t>
      </w:r>
      <w:r w:rsidRPr="00614376">
        <w:rPr>
          <w:rFonts w:ascii="Times New Roman" w:hAnsi="Times New Roman"/>
          <w:color w:val="000000" w:themeColor="text1"/>
        </w:rPr>
        <w:t xml:space="preserve"> and pregnancy events that Investigator and/or Institution become aware of during the Study to Lilly in accordance with the reporting procedures specified in the Protocol. Nothing herein or in the Protocol limits Investigator and/or Institution from reporting such events to </w:t>
      </w:r>
      <w:r w:rsidRPr="00614376">
        <w:rPr>
          <w:rFonts w:ascii="Times New Roman" w:hAnsi="Times New Roman"/>
          <w:color w:val="000000" w:themeColor="text1"/>
        </w:rPr>
        <w:lastRenderedPageBreak/>
        <w:t xml:space="preserve">the IRB or </w:t>
      </w:r>
      <w:r w:rsidR="0000026A" w:rsidRPr="00614376">
        <w:rPr>
          <w:rFonts w:ascii="Times New Roman" w:hAnsi="Times New Roman"/>
          <w:color w:val="000000" w:themeColor="text1"/>
        </w:rPr>
        <w:t xml:space="preserve">regulatory authorities </w:t>
      </w:r>
      <w:r w:rsidR="00D45701" w:rsidRPr="00614376">
        <w:rPr>
          <w:rFonts w:ascii="Times New Roman" w:hAnsi="Times New Roman"/>
          <w:color w:val="000000" w:themeColor="text1"/>
        </w:rPr>
        <w:t xml:space="preserve">in accordance </w:t>
      </w:r>
      <w:r w:rsidR="001006F0" w:rsidRPr="00614376">
        <w:rPr>
          <w:rFonts w:ascii="Times New Roman" w:hAnsi="Times New Roman"/>
          <w:color w:val="000000" w:themeColor="text1"/>
        </w:rPr>
        <w:t xml:space="preserve">with </w:t>
      </w:r>
      <w:r w:rsidR="00D45701" w:rsidRPr="00614376">
        <w:rPr>
          <w:rFonts w:ascii="Times New Roman" w:hAnsi="Times New Roman"/>
          <w:color w:val="000000" w:themeColor="text1"/>
        </w:rPr>
        <w:t>applicable laws and regulations and/or the requirements of such entities</w:t>
      </w:r>
      <w:r w:rsidRPr="00614376">
        <w:rPr>
          <w:rFonts w:ascii="Times New Roman" w:hAnsi="Times New Roman"/>
          <w:color w:val="000000" w:themeColor="text1"/>
        </w:rPr>
        <w:t>.</w:t>
      </w:r>
    </w:p>
    <w:p w14:paraId="32913670" w14:textId="77777777" w:rsidR="00397F50" w:rsidRPr="00614376" w:rsidRDefault="00397F50" w:rsidP="00902587">
      <w:pPr>
        <w:pStyle w:val="ListParagraph"/>
        <w:rPr>
          <w:rFonts w:ascii="Times New Roman" w:hAnsi="Times New Roman"/>
          <w:color w:val="000000" w:themeColor="text1"/>
        </w:rPr>
      </w:pPr>
    </w:p>
    <w:p w14:paraId="5AB92E84" w14:textId="17C9E4CD" w:rsidR="00556058" w:rsidRPr="00614376" w:rsidRDefault="00397F50" w:rsidP="005E0500">
      <w:pPr>
        <w:pStyle w:val="BodyTextIndent2"/>
        <w:keepNext w:val="0"/>
        <w:numPr>
          <w:ilvl w:val="0"/>
          <w:numId w:val="7"/>
        </w:numPr>
        <w:ind w:left="1080"/>
        <w:rPr>
          <w:rFonts w:ascii="Times New Roman" w:hAnsi="Times New Roman"/>
          <w:color w:val="000000" w:themeColor="text1"/>
        </w:rPr>
      </w:pPr>
      <w:r w:rsidRPr="00614376">
        <w:rPr>
          <w:rFonts w:ascii="Times New Roman" w:hAnsi="Times New Roman"/>
          <w:color w:val="000000" w:themeColor="text1"/>
          <w:u w:val="single"/>
        </w:rPr>
        <w:t>Safety Reporting</w:t>
      </w:r>
      <w:r w:rsidRPr="00614376">
        <w:rPr>
          <w:rFonts w:ascii="Times New Roman" w:hAnsi="Times New Roman"/>
          <w:color w:val="000000" w:themeColor="text1"/>
        </w:rPr>
        <w:t xml:space="preserve">: </w:t>
      </w:r>
      <w:r w:rsidR="003A3DD7" w:rsidRPr="00614376">
        <w:rPr>
          <w:rFonts w:ascii="Times New Roman" w:hAnsi="Times New Roman"/>
          <w:color w:val="000000" w:themeColor="text1"/>
        </w:rPr>
        <w:t xml:space="preserve">In compliance with </w:t>
      </w:r>
      <w:r w:rsidR="003A3DD7" w:rsidRPr="00614376">
        <w:rPr>
          <w:rFonts w:ascii="Times New Roman" w:hAnsi="Times New Roman"/>
          <w:iCs/>
          <w:color w:val="auto"/>
        </w:rPr>
        <w:t xml:space="preserve">21 CFR 312.55, </w:t>
      </w:r>
      <w:r w:rsidRPr="00614376">
        <w:rPr>
          <w:rFonts w:ascii="Times New Roman" w:hAnsi="Times New Roman"/>
          <w:iCs/>
          <w:color w:val="auto"/>
        </w:rPr>
        <w:t xml:space="preserve">Lilly shall include </w:t>
      </w:r>
      <w:r w:rsidR="00390737" w:rsidRPr="00614376">
        <w:rPr>
          <w:rFonts w:ascii="Times New Roman" w:hAnsi="Times New Roman"/>
          <w:iCs/>
          <w:color w:val="auto"/>
        </w:rPr>
        <w:t xml:space="preserve">a </w:t>
      </w:r>
      <w:r w:rsidR="005B6966" w:rsidRPr="00614376">
        <w:rPr>
          <w:rFonts w:ascii="Times New Roman" w:hAnsi="Times New Roman"/>
          <w:iCs/>
          <w:color w:val="auto"/>
        </w:rPr>
        <w:t xml:space="preserve">Study </w:t>
      </w:r>
      <w:r w:rsidR="00390737" w:rsidRPr="00614376">
        <w:rPr>
          <w:rFonts w:ascii="Times New Roman" w:hAnsi="Times New Roman"/>
          <w:iCs/>
          <w:color w:val="auto"/>
        </w:rPr>
        <w:t xml:space="preserve">data and safety monitoring plan </w:t>
      </w:r>
      <w:r w:rsidRPr="00614376">
        <w:rPr>
          <w:rFonts w:ascii="Times New Roman" w:hAnsi="Times New Roman"/>
          <w:iCs/>
          <w:color w:val="auto"/>
        </w:rPr>
        <w:t xml:space="preserve">in the Protocol </w:t>
      </w:r>
      <w:r w:rsidR="00390737" w:rsidRPr="00614376">
        <w:rPr>
          <w:rFonts w:ascii="Times New Roman" w:hAnsi="Times New Roman"/>
          <w:iCs/>
          <w:color w:val="auto"/>
        </w:rPr>
        <w:t xml:space="preserve">or </w:t>
      </w:r>
      <w:r w:rsidR="001E4E10" w:rsidRPr="00614376">
        <w:rPr>
          <w:rFonts w:ascii="Times New Roman" w:hAnsi="Times New Roman"/>
          <w:iCs/>
          <w:color w:val="auto"/>
        </w:rPr>
        <w:t>separately</w:t>
      </w:r>
      <w:r w:rsidR="00AF1054" w:rsidRPr="00614376">
        <w:rPr>
          <w:rFonts w:ascii="Times New Roman" w:hAnsi="Times New Roman"/>
          <w:iCs/>
          <w:color w:val="auto"/>
        </w:rPr>
        <w:t xml:space="preserve"> which will</w:t>
      </w:r>
      <w:r w:rsidR="004F46CF" w:rsidRPr="00614376">
        <w:rPr>
          <w:rFonts w:ascii="Times New Roman" w:hAnsi="Times New Roman"/>
          <w:iCs/>
          <w:color w:val="auto"/>
        </w:rPr>
        <w:t xml:space="preserve"> </w:t>
      </w:r>
      <w:r w:rsidRPr="00614376">
        <w:rPr>
          <w:rFonts w:ascii="Times New Roman" w:hAnsi="Times New Roman"/>
          <w:iCs/>
          <w:color w:val="auto"/>
        </w:rPr>
        <w:t xml:space="preserve">be reviewed and approved by Institution’s IRB.  </w:t>
      </w:r>
      <w:r w:rsidR="00787C4F" w:rsidRPr="00614376">
        <w:rPr>
          <w:rFonts w:ascii="Times New Roman" w:hAnsi="Times New Roman"/>
          <w:iCs/>
          <w:color w:val="auto"/>
        </w:rPr>
        <w:t xml:space="preserve"> As such, </w:t>
      </w:r>
      <w:r w:rsidRPr="00614376">
        <w:rPr>
          <w:rFonts w:ascii="Times New Roman" w:hAnsi="Times New Roman"/>
          <w:iCs/>
          <w:color w:val="auto"/>
        </w:rPr>
        <w:t xml:space="preserve">Lilly shall keep Investigator informed of new observations discovered by or reported to Lilly </w:t>
      </w:r>
      <w:r w:rsidR="00FE17AB" w:rsidRPr="00614376">
        <w:rPr>
          <w:rFonts w:ascii="Times New Roman" w:hAnsi="Times New Roman"/>
          <w:iCs/>
          <w:color w:val="auto"/>
        </w:rPr>
        <w:t xml:space="preserve">related to </w:t>
      </w:r>
      <w:r w:rsidRPr="00614376">
        <w:rPr>
          <w:rFonts w:ascii="Times New Roman" w:hAnsi="Times New Roman"/>
          <w:iCs/>
          <w:color w:val="auto"/>
        </w:rPr>
        <w:t xml:space="preserve">the Study </w:t>
      </w:r>
      <w:r w:rsidR="00D85208" w:rsidRPr="00614376">
        <w:rPr>
          <w:rFonts w:ascii="Times New Roman" w:hAnsi="Times New Roman"/>
          <w:iCs/>
          <w:color w:val="auto"/>
        </w:rPr>
        <w:t>d</w:t>
      </w:r>
      <w:r w:rsidRPr="00614376">
        <w:rPr>
          <w:rFonts w:ascii="Times New Roman" w:hAnsi="Times New Roman"/>
          <w:iCs/>
          <w:color w:val="auto"/>
        </w:rPr>
        <w:t>rug</w:t>
      </w:r>
      <w:r w:rsidR="00D85208" w:rsidRPr="00614376">
        <w:rPr>
          <w:rFonts w:ascii="Times New Roman" w:hAnsi="Times New Roman"/>
          <w:iCs/>
          <w:color w:val="auto"/>
        </w:rPr>
        <w:t>(s)</w:t>
      </w:r>
      <w:r w:rsidR="008B14DB" w:rsidRPr="00614376">
        <w:rPr>
          <w:rFonts w:ascii="Times New Roman" w:hAnsi="Times New Roman"/>
          <w:iCs/>
          <w:color w:val="auto"/>
        </w:rPr>
        <w:t>,</w:t>
      </w:r>
      <w:r w:rsidRPr="00614376">
        <w:rPr>
          <w:rFonts w:ascii="Times New Roman" w:hAnsi="Times New Roman"/>
          <w:iCs/>
          <w:color w:val="auto"/>
        </w:rPr>
        <w:t xml:space="preserve"> particularly with respect to adverse events and safe use</w:t>
      </w:r>
      <w:r w:rsidR="00192B3B" w:rsidRPr="00614376">
        <w:rPr>
          <w:rFonts w:ascii="Times New Roman" w:hAnsi="Times New Roman"/>
          <w:iCs/>
          <w:color w:val="auto"/>
        </w:rPr>
        <w:t xml:space="preserve"> and </w:t>
      </w:r>
      <w:r w:rsidR="004C3D94" w:rsidRPr="00614376">
        <w:rPr>
          <w:rFonts w:ascii="Times New Roman" w:hAnsi="Times New Roman"/>
          <w:iCs/>
          <w:color w:val="auto"/>
        </w:rPr>
        <w:t xml:space="preserve">information </w:t>
      </w:r>
      <w:r w:rsidRPr="00614376">
        <w:rPr>
          <w:rFonts w:ascii="Times New Roman" w:hAnsi="Times New Roman"/>
          <w:iCs/>
          <w:color w:val="auto"/>
        </w:rPr>
        <w:t xml:space="preserve">that could affect the safety or medical care of current or former subjects, influence the conduct of the Study, or alter the IRB’s approval.  Such information will be promptly provided to Investigator and </w:t>
      </w:r>
      <w:r w:rsidR="00D60969" w:rsidRPr="00614376">
        <w:rPr>
          <w:rFonts w:ascii="Times New Roman" w:hAnsi="Times New Roman"/>
          <w:iCs/>
          <w:color w:val="auto"/>
        </w:rPr>
        <w:t xml:space="preserve">will </w:t>
      </w:r>
      <w:r w:rsidRPr="00614376">
        <w:rPr>
          <w:rFonts w:ascii="Times New Roman" w:hAnsi="Times New Roman"/>
          <w:iCs/>
          <w:color w:val="auto"/>
        </w:rPr>
        <w:t xml:space="preserve">be distributed to </w:t>
      </w:r>
      <w:r w:rsidR="00807CFE" w:rsidRPr="00614376">
        <w:rPr>
          <w:rFonts w:ascii="Times New Roman" w:hAnsi="Times New Roman"/>
          <w:iCs/>
          <w:color w:val="auto"/>
        </w:rPr>
        <w:t>Investigator in</w:t>
      </w:r>
      <w:r w:rsidRPr="00614376">
        <w:rPr>
          <w:rFonts w:ascii="Times New Roman" w:hAnsi="Times New Roman"/>
          <w:iCs/>
          <w:color w:val="auto"/>
        </w:rPr>
        <w:t xml:space="preserve"> accordance with 21 CFR 312.32.</w:t>
      </w:r>
      <w:r w:rsidRPr="00614376">
        <w:rPr>
          <w:rFonts w:ascii="Times New Roman" w:hAnsi="Times New Roman"/>
          <w:color w:val="auto"/>
        </w:rPr>
        <w:t xml:space="preserve"> </w:t>
      </w:r>
      <w:r w:rsidR="00BB28FE" w:rsidRPr="00614376">
        <w:rPr>
          <w:rFonts w:ascii="Times New Roman" w:hAnsi="Times New Roman"/>
          <w:color w:val="auto"/>
        </w:rPr>
        <w:t xml:space="preserve">Institution and Investigator </w:t>
      </w:r>
      <w:r w:rsidR="00760AA7" w:rsidRPr="00614376">
        <w:rPr>
          <w:rFonts w:ascii="Times New Roman" w:hAnsi="Times New Roman"/>
          <w:color w:val="auto"/>
        </w:rPr>
        <w:t>shall</w:t>
      </w:r>
      <w:r w:rsidRPr="00614376">
        <w:rPr>
          <w:rFonts w:ascii="Times New Roman" w:hAnsi="Times New Roman"/>
          <w:color w:val="auto"/>
        </w:rPr>
        <w:t xml:space="preserve"> review safet</w:t>
      </w:r>
      <w:r w:rsidR="00BB28FE" w:rsidRPr="00614376">
        <w:rPr>
          <w:rFonts w:ascii="Times New Roman" w:hAnsi="Times New Roman"/>
          <w:color w:val="auto"/>
        </w:rPr>
        <w:t>y information in whatever form Lilly</w:t>
      </w:r>
      <w:r w:rsidRPr="00614376">
        <w:rPr>
          <w:rFonts w:ascii="Times New Roman" w:hAnsi="Times New Roman"/>
          <w:color w:val="auto"/>
        </w:rPr>
        <w:t xml:space="preserve"> provides it</w:t>
      </w:r>
      <w:r w:rsidR="00BB28FE" w:rsidRPr="00614376">
        <w:rPr>
          <w:rFonts w:ascii="Times New Roman" w:hAnsi="Times New Roman"/>
          <w:color w:val="auto"/>
        </w:rPr>
        <w:t>.</w:t>
      </w:r>
    </w:p>
    <w:p w14:paraId="12B41382" w14:textId="77777777" w:rsidR="00556058" w:rsidRPr="00614376" w:rsidRDefault="00556058" w:rsidP="005E0500">
      <w:pPr>
        <w:pStyle w:val="BodyTextIndent2"/>
        <w:keepNext w:val="0"/>
        <w:ind w:left="1080"/>
        <w:rPr>
          <w:rFonts w:ascii="Times New Roman" w:hAnsi="Times New Roman"/>
          <w:color w:val="000000" w:themeColor="text1"/>
        </w:rPr>
      </w:pPr>
    </w:p>
    <w:p w14:paraId="336C3248" w14:textId="0960D990" w:rsidR="00B91068" w:rsidRPr="00614376" w:rsidRDefault="00B91068" w:rsidP="005E0500">
      <w:pPr>
        <w:pStyle w:val="BodyTextIndent2"/>
        <w:keepNext w:val="0"/>
        <w:numPr>
          <w:ilvl w:val="0"/>
          <w:numId w:val="7"/>
        </w:numPr>
        <w:ind w:left="1080"/>
        <w:rPr>
          <w:rFonts w:ascii="Times New Roman" w:hAnsi="Times New Roman"/>
          <w:color w:val="000000" w:themeColor="text1"/>
        </w:rPr>
      </w:pPr>
      <w:r w:rsidRPr="00614376">
        <w:rPr>
          <w:rFonts w:ascii="Times New Roman" w:hAnsi="Times New Roman"/>
          <w:u w:val="single"/>
        </w:rPr>
        <w:t xml:space="preserve"> </w:t>
      </w:r>
      <w:r w:rsidR="00115BF3" w:rsidRPr="00614376">
        <w:rPr>
          <w:rFonts w:ascii="Times New Roman" w:hAnsi="Times New Roman"/>
          <w:u w:val="single"/>
        </w:rPr>
        <w:t xml:space="preserve">Confidential </w:t>
      </w:r>
      <w:r w:rsidR="00556058" w:rsidRPr="00614376">
        <w:rPr>
          <w:rFonts w:ascii="Times New Roman" w:hAnsi="Times New Roman"/>
          <w:u w:val="single"/>
        </w:rPr>
        <w:t>Information</w:t>
      </w:r>
      <w:r w:rsidR="00812B59" w:rsidRPr="00614376">
        <w:rPr>
          <w:rFonts w:ascii="Times New Roman" w:hAnsi="Times New Roman"/>
          <w:u w:val="single"/>
        </w:rPr>
        <w:t>,</w:t>
      </w:r>
      <w:r w:rsidR="00115BF3" w:rsidRPr="00614376">
        <w:rPr>
          <w:rFonts w:ascii="Times New Roman" w:hAnsi="Times New Roman"/>
          <w:u w:val="single"/>
        </w:rPr>
        <w:t xml:space="preserve"> Data Privacy</w:t>
      </w:r>
      <w:r w:rsidR="00885932" w:rsidRPr="00614376">
        <w:rPr>
          <w:rFonts w:ascii="Times New Roman" w:hAnsi="Times New Roman"/>
          <w:u w:val="single"/>
        </w:rPr>
        <w:t xml:space="preserve"> and Security</w:t>
      </w:r>
      <w:r w:rsidR="00115BF3" w:rsidRPr="00614376">
        <w:rPr>
          <w:rFonts w:ascii="Times New Roman" w:hAnsi="Times New Roman"/>
          <w:u w:val="single"/>
        </w:rPr>
        <w:t xml:space="preserve"> </w:t>
      </w:r>
      <w:r w:rsidR="00556058" w:rsidRPr="00614376">
        <w:rPr>
          <w:rFonts w:ascii="Times New Roman" w:hAnsi="Times New Roman"/>
        </w:rPr>
        <w:t>: Institution and Investigator represent and certify that they have documented information security policies, standards and/or procedures in place to protect the confidentiality and</w:t>
      </w:r>
      <w:r w:rsidR="00556058" w:rsidRPr="00614376">
        <w:rPr>
          <w:rFonts w:ascii="Times New Roman" w:hAnsi="Times New Roman"/>
          <w:color w:val="000000" w:themeColor="text1"/>
        </w:rPr>
        <w:t xml:space="preserve"> </w:t>
      </w:r>
      <w:r w:rsidR="00556058" w:rsidRPr="00614376">
        <w:rPr>
          <w:rFonts w:ascii="Times New Roman" w:hAnsi="Times New Roman"/>
        </w:rPr>
        <w:t>integrity of</w:t>
      </w:r>
      <w:r w:rsidRPr="00614376">
        <w:rPr>
          <w:rFonts w:ascii="Times New Roman" w:hAnsi="Times New Roman"/>
        </w:rPr>
        <w:t xml:space="preserve"> including, but not limited to:</w:t>
      </w:r>
      <w:r w:rsidR="00556058" w:rsidRPr="00614376">
        <w:rPr>
          <w:rFonts w:ascii="Times New Roman" w:hAnsi="Times New Roman"/>
        </w:rPr>
        <w:t xml:space="preserve"> Confidential Information, defined belo</w:t>
      </w:r>
      <w:r w:rsidR="00910B04" w:rsidRPr="00614376">
        <w:rPr>
          <w:rFonts w:ascii="Times New Roman" w:hAnsi="Times New Roman"/>
        </w:rPr>
        <w:t>w, sensitive information, or any other special classification of information given protection under local privacy laws (including its collection, use, storage, and disclosure), in addition to protected health information</w:t>
      </w:r>
      <w:r w:rsidR="00812B59" w:rsidRPr="00614376">
        <w:rPr>
          <w:rFonts w:ascii="Times New Roman" w:hAnsi="Times New Roman"/>
        </w:rPr>
        <w:t xml:space="preserve"> and</w:t>
      </w:r>
      <w:r w:rsidR="00910B04" w:rsidRPr="00614376">
        <w:rPr>
          <w:rFonts w:ascii="Times New Roman" w:hAnsi="Times New Roman"/>
        </w:rPr>
        <w:t xml:space="preserve"> individually identifiable health information, as those terms are defined under the Health Insurance Portability and Accountability Act of 1996 and its implementing regulations set forth in 45 CFR §§ 160 and 164</w:t>
      </w:r>
      <w:r w:rsidR="00F7023F" w:rsidRPr="00614376">
        <w:rPr>
          <w:rFonts w:ascii="Times New Roman" w:hAnsi="Times New Roman"/>
        </w:rPr>
        <w:t xml:space="preserve"> </w:t>
      </w:r>
      <w:r w:rsidR="00910B04" w:rsidRPr="00614376">
        <w:rPr>
          <w:rFonts w:ascii="Times New Roman" w:hAnsi="Times New Roman"/>
        </w:rPr>
        <w:t>(HIPAA”)</w:t>
      </w:r>
      <w:r w:rsidR="007D7FCA" w:rsidRPr="00614376">
        <w:rPr>
          <w:rFonts w:ascii="Times New Roman" w:hAnsi="Times New Roman"/>
        </w:rPr>
        <w:t xml:space="preserve"> (together, “Protected Data”) </w:t>
      </w:r>
      <w:r w:rsidR="00556058" w:rsidRPr="00614376">
        <w:rPr>
          <w:rFonts w:ascii="Times New Roman" w:hAnsi="Times New Roman"/>
        </w:rPr>
        <w:t>which include a procedure or process for identifying threats and vulnerabilities to their information system(s) and training their personnel accordingly.</w:t>
      </w:r>
      <w:r w:rsidR="00AF5899" w:rsidRPr="00614376">
        <w:rPr>
          <w:rFonts w:ascii="Times New Roman" w:hAnsi="Times New Roman"/>
        </w:rPr>
        <w:t xml:space="preserve">  </w:t>
      </w:r>
    </w:p>
    <w:p w14:paraId="1FA5E618" w14:textId="1EE3E7C1" w:rsidR="00B91068" w:rsidRPr="00614376" w:rsidRDefault="008E47AE" w:rsidP="008E47AE">
      <w:pPr>
        <w:pStyle w:val="BodyTextIndent2"/>
        <w:keepNext w:val="0"/>
        <w:tabs>
          <w:tab w:val="left" w:pos="2844"/>
        </w:tabs>
        <w:ind w:left="1080"/>
        <w:rPr>
          <w:rFonts w:ascii="Times New Roman" w:hAnsi="Times New Roman"/>
          <w:color w:val="000000" w:themeColor="text1"/>
        </w:rPr>
      </w:pPr>
      <w:r w:rsidRPr="00614376">
        <w:rPr>
          <w:rFonts w:ascii="Times New Roman" w:hAnsi="Times New Roman"/>
          <w:color w:val="000000" w:themeColor="text1"/>
        </w:rPr>
        <w:tab/>
      </w:r>
    </w:p>
    <w:p w14:paraId="762A35B3" w14:textId="0457E6BE" w:rsidR="005E0500" w:rsidRPr="00614376" w:rsidRDefault="00AF5899" w:rsidP="00B91068">
      <w:pPr>
        <w:pStyle w:val="BodyTextIndent2"/>
        <w:keepNext w:val="0"/>
        <w:ind w:left="1080"/>
        <w:rPr>
          <w:rFonts w:ascii="Times New Roman" w:hAnsi="Times New Roman"/>
          <w:color w:val="000000" w:themeColor="text1"/>
        </w:rPr>
      </w:pPr>
      <w:r w:rsidRPr="00614376">
        <w:rPr>
          <w:rFonts w:ascii="Times New Roman" w:hAnsi="Times New Roman"/>
        </w:rPr>
        <w:t>Institution shall notify Lilly</w:t>
      </w:r>
      <w:r w:rsidR="004853DD" w:rsidRPr="00614376">
        <w:rPr>
          <w:rFonts w:ascii="Times New Roman" w:hAnsi="Times New Roman"/>
        </w:rPr>
        <w:t>, via email at privacy@lilly.com</w:t>
      </w:r>
      <w:r w:rsidR="00AE000D" w:rsidRPr="00614376">
        <w:rPr>
          <w:rFonts w:ascii="Times New Roman" w:hAnsi="Times New Roman"/>
        </w:rPr>
        <w:t>,</w:t>
      </w:r>
      <w:r w:rsidRPr="00614376">
        <w:rPr>
          <w:rFonts w:ascii="Times New Roman" w:hAnsi="Times New Roman"/>
        </w:rPr>
        <w:t xml:space="preserve"> within 24 hours of suspected or known security incidents that have potential impact to </w:t>
      </w:r>
      <w:r w:rsidR="00B51A5D" w:rsidRPr="00614376">
        <w:rPr>
          <w:rFonts w:ascii="Times New Roman" w:hAnsi="Times New Roman"/>
        </w:rPr>
        <w:t xml:space="preserve">individually identifiable health information </w:t>
      </w:r>
      <w:r w:rsidRPr="00614376">
        <w:rPr>
          <w:rFonts w:ascii="Times New Roman" w:hAnsi="Times New Roman"/>
        </w:rPr>
        <w:t xml:space="preserve">Lilly </w:t>
      </w:r>
      <w:r w:rsidR="00431E5F" w:rsidRPr="00614376">
        <w:rPr>
          <w:rFonts w:ascii="Times New Roman" w:hAnsi="Times New Roman"/>
        </w:rPr>
        <w:t>Data,</w:t>
      </w:r>
      <w:r w:rsidRPr="00614376">
        <w:rPr>
          <w:rFonts w:ascii="Times New Roman" w:hAnsi="Times New Roman"/>
        </w:rPr>
        <w:t xml:space="preserve"> or any other confidential information provided or generated under this Agreement. In addition, Institution shall have a documented process</w:t>
      </w:r>
      <w:r w:rsidR="007D7FCA" w:rsidRPr="00614376">
        <w:rPr>
          <w:rFonts w:ascii="Times New Roman" w:hAnsi="Times New Roman"/>
        </w:rPr>
        <w:t xml:space="preserve"> </w:t>
      </w:r>
      <w:r w:rsidRPr="00614376">
        <w:rPr>
          <w:rFonts w:ascii="Times New Roman" w:hAnsi="Times New Roman"/>
        </w:rPr>
        <w:t>to ensure compliance with this notification requirement.</w:t>
      </w:r>
    </w:p>
    <w:p w14:paraId="5AFEE5CE" w14:textId="77777777" w:rsidR="005E0500" w:rsidRPr="00614376" w:rsidRDefault="005E0500" w:rsidP="005E0500">
      <w:pPr>
        <w:pStyle w:val="ListParagraph"/>
        <w:rPr>
          <w:rFonts w:ascii="Times New Roman" w:hAnsi="Times New Roman"/>
          <w:color w:val="000000" w:themeColor="text1"/>
          <w:u w:val="single"/>
        </w:rPr>
      </w:pPr>
    </w:p>
    <w:p w14:paraId="3073F9B9" w14:textId="4C5B05EB" w:rsidR="00556058" w:rsidRPr="00614376" w:rsidRDefault="00556058" w:rsidP="005E0500">
      <w:pPr>
        <w:pStyle w:val="BodyTextIndent2"/>
        <w:keepNext w:val="0"/>
        <w:numPr>
          <w:ilvl w:val="0"/>
          <w:numId w:val="7"/>
        </w:numPr>
        <w:ind w:left="1080"/>
        <w:rPr>
          <w:rFonts w:ascii="Times New Roman" w:hAnsi="Times New Roman"/>
          <w:color w:val="000000" w:themeColor="text1"/>
        </w:rPr>
      </w:pPr>
      <w:r w:rsidRPr="00614376">
        <w:rPr>
          <w:rFonts w:ascii="Times New Roman" w:hAnsi="Times New Roman"/>
          <w:color w:val="000000" w:themeColor="text1"/>
          <w:u w:val="single"/>
        </w:rPr>
        <w:t>Br</w:t>
      </w:r>
      <w:r w:rsidRPr="00614376">
        <w:rPr>
          <w:rFonts w:ascii="Times New Roman" w:hAnsi="Times New Roman"/>
          <w:u w:val="single"/>
        </w:rPr>
        <w:t>each</w:t>
      </w:r>
      <w:r w:rsidRPr="00614376">
        <w:rPr>
          <w:rFonts w:ascii="Times New Roman" w:hAnsi="Times New Roman"/>
        </w:rPr>
        <w:t>: Investigator and/or Institution shall promptly notify Lilly in the event Investigator and/or Institution breach any of the terms and/or obligations contained in this Agreement or become aware of such breach.</w:t>
      </w:r>
    </w:p>
    <w:p w14:paraId="477F5C37" w14:textId="77777777" w:rsidR="00EA7801" w:rsidRPr="00614376" w:rsidRDefault="00EA7801" w:rsidP="00F915DB">
      <w:pPr>
        <w:ind w:left="720"/>
        <w:rPr>
          <w:rFonts w:ascii="Times New Roman" w:hAnsi="Times New Roman"/>
          <w:b/>
          <w:color w:val="000000" w:themeColor="text1"/>
        </w:rPr>
      </w:pPr>
    </w:p>
    <w:p w14:paraId="477F5C38" w14:textId="77777777" w:rsidR="00EA7801" w:rsidRPr="00614376" w:rsidRDefault="00EA7801" w:rsidP="00DD25BA">
      <w:pPr>
        <w:keepNext/>
        <w:ind w:left="720" w:hanging="360"/>
        <w:rPr>
          <w:rFonts w:ascii="Times New Roman" w:hAnsi="Times New Roman"/>
          <w:color w:val="000000" w:themeColor="text1"/>
        </w:rPr>
      </w:pPr>
      <w:r w:rsidRPr="00614376">
        <w:rPr>
          <w:rFonts w:ascii="Times New Roman" w:hAnsi="Times New Roman"/>
          <w:color w:val="000000" w:themeColor="text1"/>
        </w:rPr>
        <w:t>B.</w:t>
      </w:r>
      <w:r w:rsidRPr="00614376">
        <w:rPr>
          <w:rFonts w:ascii="Times New Roman" w:hAnsi="Times New Roman"/>
          <w:color w:val="000000" w:themeColor="text1"/>
        </w:rPr>
        <w:tab/>
      </w:r>
      <w:r w:rsidRPr="00614376">
        <w:rPr>
          <w:rFonts w:ascii="Times New Roman" w:hAnsi="Times New Roman"/>
          <w:color w:val="000000" w:themeColor="text1"/>
          <w:u w:val="single"/>
        </w:rPr>
        <w:t>Clinical Trial Materials and Record Retention</w:t>
      </w:r>
    </w:p>
    <w:p w14:paraId="477F5C39" w14:textId="77777777" w:rsidR="00A0414C" w:rsidRPr="00614376" w:rsidRDefault="00A0414C" w:rsidP="00DD25BA">
      <w:pPr>
        <w:keepNext/>
        <w:ind w:firstLine="360"/>
        <w:rPr>
          <w:rFonts w:ascii="Times New Roman" w:hAnsi="Times New Roman"/>
          <w:color w:val="000000" w:themeColor="text1"/>
        </w:rPr>
      </w:pPr>
    </w:p>
    <w:p w14:paraId="477F5C3A" w14:textId="46A42B44" w:rsidR="00A0414C" w:rsidRPr="00614376" w:rsidRDefault="00A0414C" w:rsidP="00F915DB">
      <w:pPr>
        <w:numPr>
          <w:ilvl w:val="0"/>
          <w:numId w:val="8"/>
        </w:numPr>
        <w:ind w:left="1080"/>
        <w:rPr>
          <w:rFonts w:ascii="Times New Roman" w:hAnsi="Times New Roman"/>
          <w:color w:val="000000" w:themeColor="text1"/>
        </w:rPr>
      </w:pPr>
      <w:r w:rsidRPr="31F3F0F3">
        <w:rPr>
          <w:rFonts w:ascii="Times New Roman" w:hAnsi="Times New Roman"/>
          <w:color w:val="000000" w:themeColor="text1"/>
          <w:u w:val="single"/>
        </w:rPr>
        <w:t>Clinical Trial Materials</w:t>
      </w:r>
      <w:r w:rsidRPr="31F3F0F3">
        <w:rPr>
          <w:rFonts w:ascii="Times New Roman" w:hAnsi="Times New Roman"/>
          <w:color w:val="000000" w:themeColor="text1"/>
        </w:rPr>
        <w:t xml:space="preserve">: </w:t>
      </w:r>
      <w:r w:rsidR="001006F0" w:rsidRPr="31F3F0F3">
        <w:rPr>
          <w:rFonts w:ascii="Times New Roman" w:hAnsi="Times New Roman"/>
          <w:color w:val="000000" w:themeColor="text1"/>
        </w:rPr>
        <w:t>Clinical trial materials, including Study drug</w:t>
      </w:r>
      <w:r w:rsidR="00C923D1" w:rsidRPr="31F3F0F3">
        <w:rPr>
          <w:rFonts w:ascii="Times New Roman" w:hAnsi="Times New Roman"/>
          <w:color w:val="000000" w:themeColor="text1"/>
        </w:rPr>
        <w:t>(</w:t>
      </w:r>
      <w:r w:rsidR="00EA7801" w:rsidRPr="31F3F0F3">
        <w:rPr>
          <w:rFonts w:ascii="Times New Roman" w:hAnsi="Times New Roman"/>
          <w:color w:val="000000" w:themeColor="text1"/>
        </w:rPr>
        <w:t>s</w:t>
      </w:r>
      <w:r w:rsidR="00C923D1" w:rsidRPr="31F3F0F3">
        <w:rPr>
          <w:rFonts w:ascii="Times New Roman" w:hAnsi="Times New Roman"/>
          <w:color w:val="000000" w:themeColor="text1"/>
        </w:rPr>
        <w:t>) and/or device(s)</w:t>
      </w:r>
      <w:r w:rsidR="00F26E1C" w:rsidRPr="31F3F0F3">
        <w:rPr>
          <w:rFonts w:ascii="Times New Roman" w:hAnsi="Times New Roman"/>
          <w:color w:val="000000" w:themeColor="text1"/>
        </w:rPr>
        <w:t>,</w:t>
      </w:r>
      <w:r w:rsidR="00EA7801" w:rsidRPr="31F3F0F3">
        <w:rPr>
          <w:rFonts w:ascii="Times New Roman" w:hAnsi="Times New Roman"/>
          <w:color w:val="000000" w:themeColor="text1"/>
        </w:rPr>
        <w:t xml:space="preserve"> furnished for the Study </w:t>
      </w:r>
      <w:r w:rsidR="0016717C" w:rsidRPr="31F3F0F3">
        <w:rPr>
          <w:rFonts w:ascii="Times New Roman" w:hAnsi="Times New Roman"/>
          <w:color w:val="000000" w:themeColor="text1"/>
        </w:rPr>
        <w:t>shall</w:t>
      </w:r>
      <w:r w:rsidR="00EA7801" w:rsidRPr="31F3F0F3">
        <w:rPr>
          <w:rFonts w:ascii="Times New Roman" w:hAnsi="Times New Roman"/>
          <w:color w:val="000000" w:themeColor="text1"/>
        </w:rPr>
        <w:t xml:space="preserve"> be used solely </w:t>
      </w:r>
      <w:r w:rsidR="00250917" w:rsidRPr="31F3F0F3">
        <w:rPr>
          <w:rFonts w:ascii="Times New Roman" w:hAnsi="Times New Roman"/>
          <w:color w:val="000000" w:themeColor="text1"/>
        </w:rPr>
        <w:t xml:space="preserve">for the Study </w:t>
      </w:r>
      <w:r w:rsidR="00EA7801" w:rsidRPr="31F3F0F3">
        <w:rPr>
          <w:rFonts w:ascii="Times New Roman" w:hAnsi="Times New Roman"/>
          <w:color w:val="000000" w:themeColor="text1"/>
        </w:rPr>
        <w:t xml:space="preserve">under the Protocol and may not be used for any other purposes.  Investigator and Institution shall follow Lilly’s instructions related to disposition of clinical trial materials.  Investigator and Institution shall be responsible for compliance with all laws and regulations applicable to any destruction or disposition of clinical trial materials at the </w:t>
      </w:r>
      <w:r w:rsidR="00855355" w:rsidRPr="31F3F0F3">
        <w:rPr>
          <w:rFonts w:ascii="Times New Roman" w:hAnsi="Times New Roman"/>
          <w:color w:val="000000" w:themeColor="text1"/>
        </w:rPr>
        <w:t>Study Site(s)</w:t>
      </w:r>
      <w:r w:rsidR="00EA7801" w:rsidRPr="31F3F0F3">
        <w:rPr>
          <w:rFonts w:ascii="Times New Roman" w:hAnsi="Times New Roman"/>
          <w:color w:val="000000" w:themeColor="text1"/>
        </w:rPr>
        <w:t xml:space="preserve">.  </w:t>
      </w:r>
    </w:p>
    <w:p w14:paraId="477F5C3B" w14:textId="77777777" w:rsidR="00A0414C" w:rsidRPr="00614376" w:rsidRDefault="00A0414C" w:rsidP="00F915DB">
      <w:pPr>
        <w:ind w:left="1080"/>
        <w:rPr>
          <w:rFonts w:ascii="Times New Roman" w:hAnsi="Times New Roman"/>
          <w:color w:val="000000" w:themeColor="text1"/>
        </w:rPr>
      </w:pPr>
    </w:p>
    <w:p w14:paraId="477F5C3C" w14:textId="0267D4DD" w:rsidR="00A0414C" w:rsidRPr="00614376" w:rsidRDefault="00A0414C" w:rsidP="00F915DB">
      <w:pPr>
        <w:numPr>
          <w:ilvl w:val="0"/>
          <w:numId w:val="8"/>
        </w:numPr>
        <w:autoSpaceDE w:val="0"/>
        <w:autoSpaceDN w:val="0"/>
        <w:adjustRightInd w:val="0"/>
        <w:ind w:left="1080"/>
        <w:rPr>
          <w:rFonts w:ascii="Times New Roman" w:hAnsi="Times New Roman"/>
          <w:color w:val="000000" w:themeColor="text1"/>
        </w:rPr>
      </w:pPr>
      <w:r w:rsidRPr="00614376">
        <w:rPr>
          <w:rFonts w:ascii="Times New Roman" w:hAnsi="Times New Roman"/>
          <w:color w:val="000000" w:themeColor="text1"/>
          <w:u w:val="single"/>
        </w:rPr>
        <w:t>Record Retention</w:t>
      </w:r>
      <w:r w:rsidRPr="00614376">
        <w:rPr>
          <w:rFonts w:ascii="Times New Roman" w:hAnsi="Times New Roman"/>
          <w:color w:val="000000" w:themeColor="text1"/>
        </w:rPr>
        <w:t xml:space="preserve">:  </w:t>
      </w:r>
      <w:r w:rsidR="00483386" w:rsidRPr="00614376">
        <w:rPr>
          <w:rFonts w:ascii="Times New Roman" w:hAnsi="Times New Roman"/>
          <w:color w:val="000000" w:themeColor="text1"/>
        </w:rPr>
        <w:t>Lilly requires that a</w:t>
      </w:r>
      <w:r w:rsidR="00EA7801" w:rsidRPr="00614376">
        <w:rPr>
          <w:rFonts w:ascii="Times New Roman" w:hAnsi="Times New Roman"/>
          <w:color w:val="000000" w:themeColor="text1"/>
        </w:rPr>
        <w:t xml:space="preserve">ll Study records must be retained for </w:t>
      </w:r>
      <w:r w:rsidR="00280529">
        <w:rPr>
          <w:rFonts w:ascii="Times New Roman" w:hAnsi="Times New Roman"/>
          <w:color w:val="000000" w:themeColor="text1"/>
        </w:rPr>
        <w:t>fifteen</w:t>
      </w:r>
      <w:r w:rsidR="00787E65" w:rsidRPr="00614376">
        <w:rPr>
          <w:rFonts w:ascii="Times New Roman" w:hAnsi="Times New Roman"/>
          <w:color w:val="000000" w:themeColor="text1"/>
        </w:rPr>
        <w:t xml:space="preserve"> </w:t>
      </w:r>
      <w:r w:rsidR="00EA7801" w:rsidRPr="00614376">
        <w:rPr>
          <w:rFonts w:ascii="Times New Roman" w:hAnsi="Times New Roman"/>
          <w:color w:val="000000" w:themeColor="text1"/>
        </w:rPr>
        <w:t>(</w:t>
      </w:r>
      <w:r w:rsidR="00280529">
        <w:rPr>
          <w:rFonts w:ascii="Times New Roman" w:hAnsi="Times New Roman"/>
          <w:color w:val="000000" w:themeColor="text1"/>
        </w:rPr>
        <w:t>1</w:t>
      </w:r>
      <w:r w:rsidR="00EA7801" w:rsidRPr="00614376">
        <w:rPr>
          <w:rFonts w:ascii="Times New Roman" w:hAnsi="Times New Roman"/>
          <w:color w:val="000000" w:themeColor="text1"/>
        </w:rPr>
        <w:t xml:space="preserve">5) years after completion or termination of the Study; </w:t>
      </w:r>
      <w:r w:rsidR="00EA7801" w:rsidRPr="00614376">
        <w:rPr>
          <w:rFonts w:ascii="Times New Roman" w:hAnsi="Times New Roman"/>
          <w:color w:val="000000" w:themeColor="text1"/>
          <w:u w:val="single"/>
        </w:rPr>
        <w:t>provided</w:t>
      </w:r>
      <w:r w:rsidR="00EA7801" w:rsidRPr="00614376">
        <w:rPr>
          <w:rFonts w:ascii="Times New Roman" w:hAnsi="Times New Roman"/>
          <w:color w:val="000000" w:themeColor="text1"/>
        </w:rPr>
        <w:t xml:space="preserve">, </w:t>
      </w:r>
      <w:r w:rsidR="00EA7801" w:rsidRPr="00614376">
        <w:rPr>
          <w:rFonts w:ascii="Times New Roman" w:hAnsi="Times New Roman"/>
          <w:color w:val="000000" w:themeColor="text1"/>
          <w:u w:val="single"/>
        </w:rPr>
        <w:t>however</w:t>
      </w:r>
      <w:r w:rsidR="00EA7801" w:rsidRPr="00614376">
        <w:rPr>
          <w:rFonts w:ascii="Times New Roman" w:hAnsi="Times New Roman"/>
          <w:color w:val="000000" w:themeColor="text1"/>
        </w:rPr>
        <w:t xml:space="preserve">, that in the unlikely event that ICH or FDA record retention requirements, are longer than </w:t>
      </w:r>
      <w:r w:rsidR="00F0798D">
        <w:rPr>
          <w:rFonts w:ascii="Times New Roman" w:hAnsi="Times New Roman"/>
          <w:color w:val="000000" w:themeColor="text1"/>
        </w:rPr>
        <w:t>fifteen</w:t>
      </w:r>
      <w:r w:rsidR="008876A0" w:rsidRPr="00614376">
        <w:rPr>
          <w:rFonts w:ascii="Times New Roman" w:hAnsi="Times New Roman"/>
          <w:color w:val="000000" w:themeColor="text1"/>
        </w:rPr>
        <w:t xml:space="preserve"> </w:t>
      </w:r>
      <w:r w:rsidR="00EA7801" w:rsidRPr="00614376">
        <w:rPr>
          <w:rFonts w:ascii="Times New Roman" w:hAnsi="Times New Roman"/>
          <w:color w:val="000000" w:themeColor="text1"/>
        </w:rPr>
        <w:t>(</w:t>
      </w:r>
      <w:r w:rsidR="00F0798D">
        <w:rPr>
          <w:rFonts w:ascii="Times New Roman" w:hAnsi="Times New Roman"/>
          <w:color w:val="000000" w:themeColor="text1"/>
        </w:rPr>
        <w:t>1</w:t>
      </w:r>
      <w:r w:rsidR="00EA7801" w:rsidRPr="00614376">
        <w:rPr>
          <w:rFonts w:ascii="Times New Roman" w:hAnsi="Times New Roman"/>
          <w:color w:val="000000" w:themeColor="text1"/>
        </w:rPr>
        <w:t xml:space="preserve">5) years, Lilly </w:t>
      </w:r>
      <w:r w:rsidR="0016717C" w:rsidRPr="00614376">
        <w:rPr>
          <w:rFonts w:ascii="Times New Roman" w:hAnsi="Times New Roman"/>
          <w:color w:val="000000" w:themeColor="text1"/>
        </w:rPr>
        <w:t>shall</w:t>
      </w:r>
      <w:r w:rsidR="00EA7801" w:rsidRPr="00614376">
        <w:rPr>
          <w:rFonts w:ascii="Times New Roman" w:hAnsi="Times New Roman"/>
          <w:color w:val="000000" w:themeColor="text1"/>
        </w:rPr>
        <w:t xml:space="preserve"> notify Investigator and/or Institution regarding any additional length of time that records must be retained to meet such requirements.</w:t>
      </w:r>
      <w:r w:rsidR="00BA6815" w:rsidRPr="00614376">
        <w:rPr>
          <w:rFonts w:ascii="Times New Roman" w:hAnsi="Times New Roman"/>
          <w:color w:val="000000" w:themeColor="text1"/>
        </w:rPr>
        <w:t xml:space="preserve"> </w:t>
      </w:r>
      <w:r w:rsidR="00853659" w:rsidRPr="00614376">
        <w:rPr>
          <w:rFonts w:ascii="Times New Roman" w:hAnsi="Times New Roman"/>
          <w:color w:val="000000" w:themeColor="text1"/>
        </w:rPr>
        <w:t xml:space="preserve"> </w:t>
      </w:r>
      <w:r w:rsidR="00BA6815" w:rsidRPr="00614376">
        <w:rPr>
          <w:rFonts w:ascii="Times New Roman" w:hAnsi="Times New Roman"/>
        </w:rPr>
        <w:t xml:space="preserve">The Investigator and/or Institution </w:t>
      </w:r>
      <w:r w:rsidR="00DE7519" w:rsidRPr="00614376">
        <w:rPr>
          <w:rFonts w:ascii="Times New Roman" w:hAnsi="Times New Roman"/>
        </w:rPr>
        <w:t>shall use their best efforts</w:t>
      </w:r>
      <w:r w:rsidR="00BA6815" w:rsidRPr="00614376">
        <w:rPr>
          <w:rFonts w:ascii="Times New Roman" w:hAnsi="Times New Roman"/>
        </w:rPr>
        <w:t xml:space="preserve"> to prevent premature destruction of </w:t>
      </w:r>
      <w:r w:rsidR="00D22833" w:rsidRPr="00614376">
        <w:rPr>
          <w:rFonts w:ascii="Times New Roman" w:hAnsi="Times New Roman"/>
        </w:rPr>
        <w:t>S</w:t>
      </w:r>
      <w:r w:rsidR="00DE7519" w:rsidRPr="00614376">
        <w:rPr>
          <w:rFonts w:ascii="Times New Roman" w:hAnsi="Times New Roman"/>
        </w:rPr>
        <w:t>tudy records</w:t>
      </w:r>
      <w:r w:rsidR="00BA6815" w:rsidRPr="00614376">
        <w:rPr>
          <w:rFonts w:ascii="Times New Roman" w:hAnsi="Times New Roman"/>
        </w:rPr>
        <w:t>.</w:t>
      </w:r>
    </w:p>
    <w:p w14:paraId="201BFACB" w14:textId="77777777" w:rsidR="008B0678" w:rsidRPr="00614376" w:rsidRDefault="008B0678" w:rsidP="008B0678">
      <w:pPr>
        <w:pStyle w:val="ListParagraph"/>
        <w:rPr>
          <w:rFonts w:ascii="Times New Roman" w:hAnsi="Times New Roman"/>
          <w:color w:val="000000" w:themeColor="text1"/>
        </w:rPr>
      </w:pPr>
    </w:p>
    <w:p w14:paraId="75B0166D" w14:textId="526379A8" w:rsidR="008B0678" w:rsidRPr="00614376" w:rsidRDefault="008B0678" w:rsidP="008B0678">
      <w:pPr>
        <w:autoSpaceDE w:val="0"/>
        <w:autoSpaceDN w:val="0"/>
        <w:ind w:left="1080"/>
        <w:rPr>
          <w:rFonts w:ascii="Times New Roman" w:hAnsi="Times New Roman"/>
          <w:color w:val="000000" w:themeColor="text1"/>
        </w:rPr>
      </w:pPr>
      <w:r w:rsidRPr="6205C42C">
        <w:rPr>
          <w:rFonts w:ascii="Times New Roman" w:hAnsi="Times New Roman"/>
        </w:rPr>
        <w:t xml:space="preserve">If there is a change of responsibility/ownership of Study records (ex. Investigator retires or hospital closes), Institution and/or Investigator must promptly notify Lilly. </w:t>
      </w:r>
    </w:p>
    <w:p w14:paraId="66515DED" w14:textId="77777777" w:rsidR="00E51A0F" w:rsidRPr="00614376" w:rsidRDefault="00E51A0F" w:rsidP="00F915DB">
      <w:pPr>
        <w:ind w:left="720" w:hanging="360"/>
        <w:rPr>
          <w:rFonts w:ascii="Times New Roman" w:hAnsi="Times New Roman"/>
          <w:color w:val="000000" w:themeColor="text1"/>
        </w:rPr>
      </w:pPr>
    </w:p>
    <w:p w14:paraId="477F5C50" w14:textId="15898A0F" w:rsidR="00EA7801" w:rsidRPr="00614376" w:rsidRDefault="0086423C" w:rsidP="00DD25BA">
      <w:pPr>
        <w:keepNext/>
        <w:ind w:left="720" w:hanging="360"/>
        <w:rPr>
          <w:rFonts w:ascii="Times New Roman" w:hAnsi="Times New Roman"/>
          <w:color w:val="000000" w:themeColor="text1"/>
        </w:rPr>
      </w:pPr>
      <w:r w:rsidRPr="00614376">
        <w:rPr>
          <w:rFonts w:ascii="Times New Roman" w:hAnsi="Times New Roman"/>
          <w:color w:val="000000" w:themeColor="text1"/>
        </w:rPr>
        <w:t>C</w:t>
      </w:r>
      <w:r w:rsidR="00EA7801" w:rsidRPr="00614376">
        <w:rPr>
          <w:rFonts w:ascii="Times New Roman" w:hAnsi="Times New Roman"/>
          <w:color w:val="000000" w:themeColor="text1"/>
        </w:rPr>
        <w:t>.</w:t>
      </w:r>
      <w:r w:rsidR="00EA7801" w:rsidRPr="00614376">
        <w:rPr>
          <w:rFonts w:ascii="Times New Roman" w:hAnsi="Times New Roman"/>
          <w:color w:val="000000" w:themeColor="text1"/>
        </w:rPr>
        <w:tab/>
      </w:r>
      <w:r w:rsidR="00EA7801" w:rsidRPr="00614376">
        <w:rPr>
          <w:rFonts w:ascii="Times New Roman" w:hAnsi="Times New Roman"/>
          <w:color w:val="000000" w:themeColor="text1"/>
          <w:u w:val="single"/>
        </w:rPr>
        <w:t>Data</w:t>
      </w:r>
    </w:p>
    <w:p w14:paraId="1B446B26" w14:textId="77777777" w:rsidR="0084569B" w:rsidRPr="00614376" w:rsidRDefault="0084569B" w:rsidP="0084569B">
      <w:pPr>
        <w:pStyle w:val="BodyTextIndent2"/>
        <w:keepNext w:val="0"/>
        <w:ind w:left="0"/>
        <w:rPr>
          <w:rFonts w:ascii="Times New Roman" w:hAnsi="Times New Roman"/>
          <w:bCs w:val="0"/>
          <w:color w:val="000000" w:themeColor="text1"/>
        </w:rPr>
      </w:pPr>
    </w:p>
    <w:p w14:paraId="48F00AD1" w14:textId="77777777" w:rsidR="00AD7B28" w:rsidRPr="00614376" w:rsidRDefault="00F926D0" w:rsidP="00AD7B28">
      <w:pPr>
        <w:pStyle w:val="BodyTextIndent2"/>
        <w:keepNext w:val="0"/>
        <w:numPr>
          <w:ilvl w:val="0"/>
          <w:numId w:val="35"/>
        </w:numPr>
        <w:rPr>
          <w:rFonts w:ascii="Times New Roman" w:hAnsi="Times New Roman"/>
          <w:bCs w:val="0"/>
          <w:color w:val="auto"/>
        </w:rPr>
      </w:pPr>
      <w:r w:rsidRPr="00614376">
        <w:rPr>
          <w:rFonts w:ascii="Times New Roman" w:hAnsi="Times New Roman"/>
          <w:bCs w:val="0"/>
          <w:color w:val="000000" w:themeColor="text1"/>
        </w:rPr>
        <w:t>All d</w:t>
      </w:r>
      <w:r w:rsidR="00EA7801" w:rsidRPr="00614376">
        <w:rPr>
          <w:rFonts w:ascii="Times New Roman" w:hAnsi="Times New Roman"/>
          <w:bCs w:val="0"/>
          <w:color w:val="000000" w:themeColor="text1"/>
        </w:rPr>
        <w:t>ata generated in connection with the Study</w:t>
      </w:r>
      <w:r w:rsidR="00D74540" w:rsidRPr="00614376">
        <w:rPr>
          <w:rFonts w:ascii="Times New Roman" w:hAnsi="Times New Roman"/>
          <w:color w:val="000000" w:themeColor="text1"/>
        </w:rPr>
        <w:t xml:space="preserve"> </w:t>
      </w:r>
      <w:r w:rsidR="00222293" w:rsidRPr="00614376">
        <w:rPr>
          <w:rFonts w:ascii="Times New Roman" w:hAnsi="Times New Roman"/>
          <w:color w:val="000000" w:themeColor="text1"/>
        </w:rPr>
        <w:t>(“Lilly Data”)</w:t>
      </w:r>
      <w:r w:rsidR="00222293" w:rsidRPr="00614376" w:rsidDel="00756FFD">
        <w:rPr>
          <w:rFonts w:ascii="Times New Roman" w:hAnsi="Times New Roman"/>
          <w:color w:val="000000" w:themeColor="text1"/>
        </w:rPr>
        <w:t xml:space="preserve"> </w:t>
      </w:r>
      <w:r w:rsidR="00EA7801" w:rsidRPr="00614376">
        <w:rPr>
          <w:rFonts w:ascii="Times New Roman" w:hAnsi="Times New Roman"/>
          <w:bCs w:val="0"/>
          <w:color w:val="auto"/>
        </w:rPr>
        <w:t xml:space="preserve">shall be the sole property of Lilly and shall be subject to the obligations of </w:t>
      </w:r>
      <w:r w:rsidR="00EA7801" w:rsidRPr="00614376">
        <w:rPr>
          <w:rFonts w:ascii="Times New Roman" w:hAnsi="Times New Roman"/>
          <w:bCs w:val="0"/>
          <w:color w:val="auto"/>
          <w:u w:val="single"/>
        </w:rPr>
        <w:t>Confidentiality and Non-Use</w:t>
      </w:r>
      <w:r w:rsidR="00EA7801" w:rsidRPr="00614376">
        <w:rPr>
          <w:rFonts w:ascii="Times New Roman" w:hAnsi="Times New Roman"/>
          <w:bCs w:val="0"/>
          <w:color w:val="auto"/>
        </w:rPr>
        <w:t xml:space="preserve"> set forth </w:t>
      </w:r>
      <w:r w:rsidR="004A37D6" w:rsidRPr="00614376">
        <w:rPr>
          <w:rFonts w:ascii="Times New Roman" w:hAnsi="Times New Roman"/>
          <w:bCs w:val="0"/>
          <w:color w:val="auto"/>
        </w:rPr>
        <w:t>herein</w:t>
      </w:r>
      <w:r w:rsidR="00BF07D0" w:rsidRPr="00614376">
        <w:rPr>
          <w:rFonts w:ascii="Times New Roman" w:hAnsi="Times New Roman"/>
          <w:color w:val="auto"/>
        </w:rPr>
        <w:t xml:space="preserve">. </w:t>
      </w:r>
      <w:r w:rsidR="00222293" w:rsidRPr="00614376">
        <w:rPr>
          <w:rFonts w:ascii="Times New Roman" w:hAnsi="Times New Roman"/>
          <w:color w:val="auto"/>
        </w:rPr>
        <w:t xml:space="preserve">The term Lilly Data shall not include patient medical </w:t>
      </w:r>
      <w:r w:rsidR="001E4E10" w:rsidRPr="00614376">
        <w:rPr>
          <w:rFonts w:ascii="Times New Roman" w:hAnsi="Times New Roman"/>
          <w:color w:val="auto"/>
        </w:rPr>
        <w:t>records, except</w:t>
      </w:r>
      <w:r w:rsidR="00A52C0F" w:rsidRPr="00614376">
        <w:rPr>
          <w:rFonts w:ascii="Times New Roman" w:hAnsi="Times New Roman"/>
          <w:color w:val="auto"/>
        </w:rPr>
        <w:t xml:space="preserve"> to the extent they are recorded in case report forms,</w:t>
      </w:r>
      <w:r w:rsidR="00222293" w:rsidRPr="00614376">
        <w:rPr>
          <w:rFonts w:ascii="Times New Roman" w:hAnsi="Times New Roman"/>
          <w:color w:val="auto"/>
        </w:rPr>
        <w:t xml:space="preserve"> raw source data, “Source Documents” and “Source Data” as defined in ICH guidelines, other personal records, and the Investigators personal notes. </w:t>
      </w:r>
      <w:r w:rsidR="00BF50A2" w:rsidRPr="00614376">
        <w:rPr>
          <w:rFonts w:ascii="Times New Roman" w:hAnsi="Times New Roman"/>
          <w:color w:val="auto"/>
        </w:rPr>
        <w:t>Institution and/or Investigator</w:t>
      </w:r>
      <w:r w:rsidR="008A076D" w:rsidRPr="00614376">
        <w:rPr>
          <w:rFonts w:ascii="Times New Roman" w:hAnsi="Times New Roman"/>
          <w:color w:val="auto"/>
        </w:rPr>
        <w:t xml:space="preserve"> shall have the right to use Lilly Data</w:t>
      </w:r>
      <w:r w:rsidR="00BF50A2" w:rsidRPr="00614376">
        <w:rPr>
          <w:rFonts w:ascii="Times New Roman" w:hAnsi="Times New Roman"/>
          <w:color w:val="auto"/>
        </w:rPr>
        <w:t xml:space="preserve"> for their own internal non-commercial</w:t>
      </w:r>
      <w:r w:rsidR="001B75E8" w:rsidRPr="00614376">
        <w:rPr>
          <w:rFonts w:ascii="Times New Roman" w:hAnsi="Times New Roman"/>
          <w:color w:val="auto"/>
        </w:rPr>
        <w:t xml:space="preserve"> educational</w:t>
      </w:r>
      <w:r w:rsidR="006818E2" w:rsidRPr="00614376">
        <w:rPr>
          <w:rFonts w:ascii="Times New Roman" w:hAnsi="Times New Roman"/>
          <w:color w:val="auto"/>
        </w:rPr>
        <w:t>,</w:t>
      </w:r>
      <w:r w:rsidR="001B75E8" w:rsidRPr="00614376">
        <w:rPr>
          <w:rFonts w:ascii="Times New Roman" w:hAnsi="Times New Roman"/>
          <w:color w:val="auto"/>
        </w:rPr>
        <w:t xml:space="preserve"> </w:t>
      </w:r>
      <w:r w:rsidR="00BF50A2" w:rsidRPr="00614376">
        <w:rPr>
          <w:rFonts w:ascii="Times New Roman" w:hAnsi="Times New Roman"/>
          <w:color w:val="auto"/>
        </w:rPr>
        <w:t>research, quality assurance</w:t>
      </w:r>
      <w:r w:rsidR="00CB269C" w:rsidRPr="00614376">
        <w:rPr>
          <w:rFonts w:ascii="Times New Roman" w:hAnsi="Times New Roman"/>
          <w:color w:val="auto"/>
        </w:rPr>
        <w:t>,</w:t>
      </w:r>
      <w:r w:rsidR="00BF50A2" w:rsidRPr="00614376">
        <w:rPr>
          <w:rFonts w:ascii="Times New Roman" w:hAnsi="Times New Roman"/>
          <w:color w:val="auto"/>
        </w:rPr>
        <w:t xml:space="preserve"> and/or patient care</w:t>
      </w:r>
      <w:r w:rsidR="006818E2" w:rsidRPr="00614376">
        <w:rPr>
          <w:rFonts w:ascii="Times New Roman" w:hAnsi="Times New Roman"/>
          <w:color w:val="auto"/>
        </w:rPr>
        <w:t xml:space="preserve"> purposes</w:t>
      </w:r>
      <w:r w:rsidR="00C95A46" w:rsidRPr="00614376">
        <w:rPr>
          <w:rFonts w:ascii="Times New Roman" w:hAnsi="Times New Roman"/>
          <w:color w:val="auto"/>
        </w:rPr>
        <w:t xml:space="preserve">, </w:t>
      </w:r>
      <w:proofErr w:type="gramStart"/>
      <w:r w:rsidR="00C95A46" w:rsidRPr="00614376">
        <w:rPr>
          <w:rFonts w:ascii="Times New Roman" w:hAnsi="Times New Roman"/>
          <w:color w:val="auto"/>
        </w:rPr>
        <w:t>provided that</w:t>
      </w:r>
      <w:proofErr w:type="gramEnd"/>
      <w:r w:rsidR="00C95A46" w:rsidRPr="00614376">
        <w:rPr>
          <w:rFonts w:ascii="Times New Roman" w:hAnsi="Times New Roman"/>
          <w:color w:val="auto"/>
        </w:rPr>
        <w:t xml:space="preserve"> Institution and Investigator shall, for all such uses and for as long as they retain such Lilly Data, </w:t>
      </w:r>
      <w:r w:rsidR="00EE322A" w:rsidRPr="00614376">
        <w:rPr>
          <w:rFonts w:ascii="Times New Roman" w:hAnsi="Times New Roman"/>
          <w:color w:val="auto"/>
        </w:rPr>
        <w:t>remain</w:t>
      </w:r>
      <w:r w:rsidR="00C95A46" w:rsidRPr="00614376">
        <w:rPr>
          <w:rFonts w:ascii="Times New Roman" w:hAnsi="Times New Roman"/>
          <w:color w:val="auto"/>
        </w:rPr>
        <w:t xml:space="preserve"> in compliance with their obligations under this Agreement</w:t>
      </w:r>
      <w:r w:rsidR="00EA7801" w:rsidRPr="00614376">
        <w:rPr>
          <w:rFonts w:ascii="Times New Roman" w:hAnsi="Times New Roman"/>
          <w:bCs w:val="0"/>
          <w:color w:val="auto"/>
        </w:rPr>
        <w:t>.</w:t>
      </w:r>
      <w:r w:rsidR="00AD7B28" w:rsidRPr="00614376">
        <w:rPr>
          <w:rFonts w:ascii="Times New Roman" w:hAnsi="Times New Roman"/>
          <w:bCs w:val="0"/>
          <w:color w:val="auto"/>
        </w:rPr>
        <w:t xml:space="preserve"> </w:t>
      </w:r>
    </w:p>
    <w:p w14:paraId="4FA40E3E" w14:textId="77777777" w:rsidR="00A703E1" w:rsidRPr="00614376" w:rsidRDefault="00A703E1" w:rsidP="00A703E1">
      <w:pPr>
        <w:pStyle w:val="BodyTextIndent2"/>
        <w:keepNext w:val="0"/>
        <w:rPr>
          <w:rFonts w:ascii="Times New Roman" w:hAnsi="Times New Roman"/>
          <w:bCs w:val="0"/>
          <w:color w:val="auto"/>
        </w:rPr>
      </w:pPr>
    </w:p>
    <w:p w14:paraId="03BD3434" w14:textId="0B41F01A" w:rsidR="00654FFB" w:rsidRPr="00326AEF" w:rsidRDefault="00BB28FE" w:rsidP="00AD7B28">
      <w:pPr>
        <w:pStyle w:val="BodyTextIndent2"/>
        <w:keepNext w:val="0"/>
        <w:numPr>
          <w:ilvl w:val="0"/>
          <w:numId w:val="35"/>
        </w:numPr>
        <w:rPr>
          <w:rFonts w:ascii="Times New Roman" w:hAnsi="Times New Roman"/>
          <w:bCs w:val="0"/>
          <w:color w:val="auto"/>
        </w:rPr>
      </w:pPr>
      <w:r w:rsidRPr="00614376">
        <w:rPr>
          <w:rFonts w:ascii="Times New Roman" w:hAnsi="Times New Roman"/>
          <w:color w:val="000000" w:themeColor="text1"/>
        </w:rPr>
        <w:t>Institution and/or Investigator shall use their best effort</w:t>
      </w:r>
      <w:r w:rsidR="00DE7519" w:rsidRPr="00614376">
        <w:rPr>
          <w:rFonts w:ascii="Times New Roman" w:hAnsi="Times New Roman"/>
          <w:color w:val="000000" w:themeColor="text1"/>
        </w:rPr>
        <w:t>s</w:t>
      </w:r>
      <w:r w:rsidRPr="00614376">
        <w:rPr>
          <w:rFonts w:ascii="Times New Roman" w:hAnsi="Times New Roman"/>
          <w:color w:val="000000" w:themeColor="text1"/>
        </w:rPr>
        <w:t xml:space="preserve"> to enter all </w:t>
      </w:r>
      <w:r w:rsidR="0097629A" w:rsidRPr="00614376">
        <w:rPr>
          <w:rFonts w:ascii="Times New Roman" w:hAnsi="Times New Roman"/>
          <w:color w:val="000000" w:themeColor="text1"/>
        </w:rPr>
        <w:t>Lilly D</w:t>
      </w:r>
      <w:r w:rsidRPr="00614376">
        <w:rPr>
          <w:rFonts w:ascii="Times New Roman" w:hAnsi="Times New Roman"/>
          <w:color w:val="000000" w:themeColor="text1"/>
        </w:rPr>
        <w:t>ata within five (5) business days from the end of the patient visit/cycle or receipt of the underlying data (e.g., local lab results)</w:t>
      </w:r>
      <w:r w:rsidR="00382701" w:rsidRPr="00614376">
        <w:rPr>
          <w:rFonts w:ascii="Times New Roman" w:hAnsi="Times New Roman"/>
          <w:color w:val="000000" w:themeColor="text1"/>
        </w:rPr>
        <w:t xml:space="preserve"> and to complete all data queries within five (5) business days of the request date</w:t>
      </w:r>
      <w:r w:rsidRPr="00614376">
        <w:rPr>
          <w:rFonts w:ascii="Times New Roman" w:hAnsi="Times New Roman"/>
          <w:color w:val="000000" w:themeColor="text1"/>
        </w:rPr>
        <w:t xml:space="preserve"> unless Institution has a policy or procedure that dictates a different timeframe for data entry, in which case Institution and/</w:t>
      </w:r>
      <w:r w:rsidR="00DE2269" w:rsidRPr="00614376">
        <w:rPr>
          <w:rFonts w:ascii="Times New Roman" w:hAnsi="Times New Roman"/>
          <w:color w:val="000000" w:themeColor="text1"/>
        </w:rPr>
        <w:t>or</w:t>
      </w:r>
      <w:r w:rsidRPr="00614376">
        <w:rPr>
          <w:rFonts w:ascii="Times New Roman" w:hAnsi="Times New Roman"/>
          <w:color w:val="000000" w:themeColor="text1"/>
        </w:rPr>
        <w:t xml:space="preserve"> Investigator shall </w:t>
      </w:r>
      <w:r w:rsidR="00382701" w:rsidRPr="00614376">
        <w:rPr>
          <w:rFonts w:ascii="Times New Roman" w:hAnsi="Times New Roman"/>
          <w:color w:val="000000" w:themeColor="text1"/>
        </w:rPr>
        <w:t xml:space="preserve">promptly </w:t>
      </w:r>
      <w:r w:rsidRPr="00614376">
        <w:rPr>
          <w:rFonts w:ascii="Times New Roman" w:hAnsi="Times New Roman"/>
          <w:color w:val="000000" w:themeColor="text1"/>
        </w:rPr>
        <w:t xml:space="preserve">inform Lilly </w:t>
      </w:r>
      <w:r w:rsidR="00382701" w:rsidRPr="00614376">
        <w:rPr>
          <w:rFonts w:ascii="Times New Roman" w:hAnsi="Times New Roman"/>
          <w:color w:val="000000" w:themeColor="text1"/>
        </w:rPr>
        <w:t xml:space="preserve">and request </w:t>
      </w:r>
      <w:r w:rsidRPr="00614376">
        <w:rPr>
          <w:rFonts w:ascii="Times New Roman" w:hAnsi="Times New Roman"/>
          <w:color w:val="000000" w:themeColor="text1"/>
        </w:rPr>
        <w:t xml:space="preserve">that such timeframe is documented in the </w:t>
      </w:r>
      <w:r w:rsidR="008D0B58" w:rsidRPr="00614376">
        <w:rPr>
          <w:rFonts w:ascii="Times New Roman" w:hAnsi="Times New Roman"/>
          <w:color w:val="000000" w:themeColor="text1"/>
        </w:rPr>
        <w:t>Study monitoring plan</w:t>
      </w:r>
      <w:r w:rsidR="004036F7" w:rsidRPr="00614376">
        <w:rPr>
          <w:rFonts w:ascii="Times New Roman" w:hAnsi="Times New Roman"/>
          <w:color w:val="000000" w:themeColor="text1"/>
        </w:rPr>
        <w:t>. Notwithstanding the foregoing, Lilly may request shortened timelines based on Study needs, such as for interim analysis and database lock, and Institution and Investigator will use their best efforts to meet such shortened timelines.</w:t>
      </w:r>
      <w:r w:rsidR="00654FFB" w:rsidRPr="00614376">
        <w:rPr>
          <w:rFonts w:ascii="Times New Roman" w:hAnsi="Times New Roman"/>
          <w:color w:val="000000" w:themeColor="text1"/>
        </w:rPr>
        <w:t xml:space="preserve">  </w:t>
      </w:r>
    </w:p>
    <w:p w14:paraId="7E7D17B8" w14:textId="77777777" w:rsidR="00326AEF" w:rsidRPr="00053843" w:rsidRDefault="00326AEF" w:rsidP="00326AEF">
      <w:pPr>
        <w:pStyle w:val="ListParagraph"/>
        <w:rPr>
          <w:rFonts w:ascii="Times New Roman" w:hAnsi="Times New Roman"/>
          <w:bCs/>
        </w:rPr>
      </w:pPr>
    </w:p>
    <w:p w14:paraId="08E3D084" w14:textId="77777777" w:rsidR="00053843" w:rsidRPr="00CC66F7" w:rsidRDefault="00053843" w:rsidP="00053843">
      <w:pPr>
        <w:pStyle w:val="ListParagraph"/>
        <w:numPr>
          <w:ilvl w:val="0"/>
          <w:numId w:val="35"/>
        </w:numPr>
        <w:contextualSpacing/>
        <w:rPr>
          <w:rFonts w:ascii="Times New Roman" w:hAnsi="Times New Roman"/>
        </w:rPr>
      </w:pPr>
      <w:r w:rsidRPr="00CC66F7">
        <w:rPr>
          <w:rFonts w:ascii="Times New Roman" w:hAnsi="Times New Roman"/>
          <w:color w:val="000000" w:themeColor="text1"/>
        </w:rPr>
        <w:t>To the extent the Protocol requires Institution and/or Investigator’s use of electronic tools belonging to a vendor contracted by Lilly (“third-party technology’) solely for purposes related to the Protocol, Lilly shall comply with its responsibilities under applicable data laws regarding the processing of coded and non-coded Lilly Data uploaded into the third- party technology. Any coded and/or non-coded data used or accessed by Institution and/or Investigator outside of that which is required by the Protocol shall fall under Institution and/or Investigator’s legal responsibilities under applicable data laws.</w:t>
      </w:r>
      <w:r w:rsidRPr="00CC66F7">
        <w:rPr>
          <w:rFonts w:ascii="Times New Roman" w:hAnsi="Times New Roman"/>
        </w:rPr>
        <w:t xml:space="preserve"> </w:t>
      </w:r>
    </w:p>
    <w:p w14:paraId="7BA4DB46" w14:textId="7C24D508" w:rsidR="00326AEF" w:rsidRPr="00614376" w:rsidRDefault="00326AEF" w:rsidP="001E70E9">
      <w:pPr>
        <w:pStyle w:val="BodyTextIndent2"/>
        <w:keepNext w:val="0"/>
        <w:rPr>
          <w:rFonts w:ascii="Times New Roman" w:hAnsi="Times New Roman"/>
          <w:bCs w:val="0"/>
          <w:color w:val="auto"/>
        </w:rPr>
      </w:pPr>
    </w:p>
    <w:p w14:paraId="477F5C52" w14:textId="77777777" w:rsidR="00EA7801" w:rsidRPr="00614376" w:rsidRDefault="00EA7801" w:rsidP="00F915DB">
      <w:pPr>
        <w:pStyle w:val="BodyTextIndent2"/>
        <w:keepNext w:val="0"/>
        <w:rPr>
          <w:rFonts w:ascii="Times New Roman" w:hAnsi="Times New Roman"/>
          <w:bCs w:val="0"/>
          <w:color w:val="000000" w:themeColor="text1"/>
        </w:rPr>
      </w:pPr>
    </w:p>
    <w:p w14:paraId="477F5C53" w14:textId="4825A4A4" w:rsidR="00EA7801" w:rsidRDefault="00EA7801" w:rsidP="2A4561A7">
      <w:pPr>
        <w:keepNext/>
        <w:ind w:left="720" w:hanging="360"/>
        <w:rPr>
          <w:rFonts w:ascii="Times New Roman" w:hAnsi="Times New Roman"/>
          <w:color w:val="000000" w:themeColor="text1"/>
          <w:u w:val="single"/>
        </w:rPr>
      </w:pPr>
      <w:r w:rsidRPr="00614376">
        <w:rPr>
          <w:rFonts w:ascii="Times New Roman" w:hAnsi="Times New Roman"/>
          <w:color w:val="000000" w:themeColor="text1"/>
        </w:rPr>
        <w:t>D.</w:t>
      </w:r>
      <w:r w:rsidRPr="00614376">
        <w:rPr>
          <w:rFonts w:ascii="Times New Roman" w:hAnsi="Times New Roman"/>
          <w:color w:val="000000" w:themeColor="text1"/>
        </w:rPr>
        <w:tab/>
      </w:r>
      <w:r w:rsidRPr="00614376">
        <w:rPr>
          <w:rFonts w:ascii="Times New Roman" w:hAnsi="Times New Roman"/>
          <w:color w:val="000000" w:themeColor="text1"/>
          <w:u w:val="single"/>
        </w:rPr>
        <w:t>Publications</w:t>
      </w:r>
    </w:p>
    <w:p w14:paraId="6729FB0C" w14:textId="77777777" w:rsidR="000511EC" w:rsidRPr="00614376" w:rsidRDefault="000511EC" w:rsidP="2A4561A7">
      <w:pPr>
        <w:keepNext/>
        <w:ind w:left="720" w:hanging="360"/>
        <w:rPr>
          <w:rFonts w:ascii="Times New Roman" w:hAnsi="Times New Roman"/>
          <w:color w:val="000000" w:themeColor="text1"/>
        </w:rPr>
      </w:pPr>
    </w:p>
    <w:p w14:paraId="51926F3B" w14:textId="5D910492" w:rsidR="00AA3F6F" w:rsidRPr="00614376" w:rsidRDefault="00EA7801" w:rsidP="00F915DB">
      <w:pPr>
        <w:ind w:left="720"/>
        <w:rPr>
          <w:rFonts w:ascii="Times New Roman" w:hAnsi="Times New Roman"/>
          <w:color w:val="000000" w:themeColor="text1"/>
        </w:rPr>
      </w:pPr>
      <w:r w:rsidRPr="00614376">
        <w:rPr>
          <w:rFonts w:ascii="Times New Roman" w:hAnsi="Times New Roman"/>
          <w:color w:val="000000" w:themeColor="text1"/>
        </w:rPr>
        <w:t xml:space="preserve">Notwithstanding the obligations of </w:t>
      </w:r>
      <w:r w:rsidRPr="00614376">
        <w:rPr>
          <w:rFonts w:ascii="Times New Roman" w:hAnsi="Times New Roman"/>
          <w:color w:val="000000" w:themeColor="text1"/>
          <w:u w:val="single"/>
        </w:rPr>
        <w:t>Confidentiality and Non-Use</w:t>
      </w:r>
      <w:r w:rsidRPr="00614376">
        <w:rPr>
          <w:rFonts w:ascii="Times New Roman" w:hAnsi="Times New Roman"/>
          <w:color w:val="000000" w:themeColor="text1"/>
        </w:rPr>
        <w:t xml:space="preserve"> set forth </w:t>
      </w:r>
      <w:r w:rsidR="004A37D6" w:rsidRPr="00614376">
        <w:rPr>
          <w:rFonts w:ascii="Times New Roman" w:hAnsi="Times New Roman"/>
          <w:color w:val="000000" w:themeColor="text1"/>
        </w:rPr>
        <w:t>herein</w:t>
      </w:r>
      <w:r w:rsidRPr="00614376">
        <w:rPr>
          <w:rFonts w:ascii="Times New Roman" w:hAnsi="Times New Roman"/>
          <w:color w:val="000000" w:themeColor="text1"/>
        </w:rPr>
        <w:t xml:space="preserve">, Investigator and Institution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be free to publish and present the</w:t>
      </w:r>
      <w:r w:rsidR="001C1F94" w:rsidRPr="00614376">
        <w:rPr>
          <w:rFonts w:ascii="Times New Roman" w:hAnsi="Times New Roman"/>
          <w:color w:val="000000" w:themeColor="text1"/>
        </w:rPr>
        <w:t>ir</w:t>
      </w:r>
      <w:r w:rsidRPr="00614376">
        <w:rPr>
          <w:rFonts w:ascii="Times New Roman" w:hAnsi="Times New Roman"/>
          <w:color w:val="000000" w:themeColor="text1"/>
        </w:rPr>
        <w:t xml:space="preserve"> results of the Study subject to the following conditions:  Lilly </w:t>
      </w:r>
      <w:r w:rsidR="008A69AA" w:rsidRPr="00614376">
        <w:rPr>
          <w:rFonts w:ascii="Times New Roman" w:hAnsi="Times New Roman"/>
          <w:color w:val="000000" w:themeColor="text1"/>
        </w:rPr>
        <w:t xml:space="preserve">Study team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be furnished with a copy of any proposed publication or presentation</w:t>
      </w:r>
      <w:r w:rsidR="00221E43" w:rsidRPr="00614376">
        <w:rPr>
          <w:rFonts w:ascii="Times New Roman" w:hAnsi="Times New Roman"/>
          <w:color w:val="000000" w:themeColor="text1"/>
        </w:rPr>
        <w:t xml:space="preserve">, via trackable </w:t>
      </w:r>
      <w:r w:rsidR="0083393D" w:rsidRPr="00614376">
        <w:rPr>
          <w:rFonts w:ascii="Times New Roman" w:hAnsi="Times New Roman"/>
          <w:color w:val="000000" w:themeColor="text1"/>
        </w:rPr>
        <w:t>format,</w:t>
      </w:r>
      <w:r w:rsidRPr="00614376">
        <w:rPr>
          <w:rFonts w:ascii="Times New Roman" w:hAnsi="Times New Roman"/>
          <w:color w:val="000000" w:themeColor="text1"/>
        </w:rPr>
        <w:t xml:space="preserve"> for review and comment </w:t>
      </w:r>
      <w:r w:rsidR="00B91BAA" w:rsidRPr="00614376">
        <w:rPr>
          <w:rFonts w:ascii="Times New Roman" w:hAnsi="Times New Roman"/>
          <w:color w:val="000000" w:themeColor="text1"/>
        </w:rPr>
        <w:t xml:space="preserve">at least </w:t>
      </w:r>
      <w:r w:rsidRPr="00614376">
        <w:rPr>
          <w:rFonts w:ascii="Times New Roman" w:hAnsi="Times New Roman"/>
          <w:color w:val="000000" w:themeColor="text1"/>
        </w:rPr>
        <w:t xml:space="preserve">thirty (30) </w:t>
      </w:r>
      <w:r w:rsidR="004B7672" w:rsidRPr="00614376">
        <w:rPr>
          <w:rFonts w:ascii="Times New Roman" w:hAnsi="Times New Roman"/>
          <w:color w:val="000000" w:themeColor="text1"/>
        </w:rPr>
        <w:t xml:space="preserve">calendar </w:t>
      </w:r>
      <w:r w:rsidRPr="00614376">
        <w:rPr>
          <w:rFonts w:ascii="Times New Roman" w:hAnsi="Times New Roman"/>
          <w:color w:val="000000" w:themeColor="text1"/>
        </w:rPr>
        <w:t xml:space="preserve">days prior to such presentation or submission for publication.  </w:t>
      </w:r>
    </w:p>
    <w:p w14:paraId="152EDC2E" w14:textId="77777777" w:rsidR="00AA3F6F" w:rsidRPr="00614376" w:rsidRDefault="00AA3F6F" w:rsidP="00F915DB">
      <w:pPr>
        <w:ind w:left="720"/>
        <w:rPr>
          <w:rFonts w:ascii="Times New Roman" w:hAnsi="Times New Roman"/>
          <w:color w:val="000000" w:themeColor="text1"/>
        </w:rPr>
      </w:pPr>
    </w:p>
    <w:p w14:paraId="5F6BC9C5" w14:textId="255A2108" w:rsidR="00B975C7" w:rsidRPr="00614376" w:rsidRDefault="00EA7801" w:rsidP="00F915DB">
      <w:pPr>
        <w:ind w:left="720"/>
        <w:rPr>
          <w:rFonts w:ascii="Times New Roman" w:hAnsi="Times New Roman"/>
          <w:color w:val="000000" w:themeColor="text1"/>
        </w:rPr>
      </w:pPr>
      <w:r w:rsidRPr="00614376">
        <w:rPr>
          <w:rFonts w:ascii="Times New Roman" w:hAnsi="Times New Roman"/>
          <w:color w:val="000000" w:themeColor="text1"/>
        </w:rPr>
        <w:t xml:space="preserve">At the expiration of such thirty (30) day period, Investigator </w:t>
      </w:r>
      <w:r w:rsidR="00DD5D89" w:rsidRPr="00614376">
        <w:rPr>
          <w:rFonts w:ascii="Times New Roman" w:hAnsi="Times New Roman"/>
          <w:color w:val="000000" w:themeColor="text1"/>
        </w:rPr>
        <w:t>and/</w:t>
      </w:r>
      <w:r w:rsidRPr="00614376">
        <w:rPr>
          <w:rFonts w:ascii="Times New Roman" w:hAnsi="Times New Roman"/>
          <w:color w:val="000000" w:themeColor="text1"/>
        </w:rPr>
        <w:t xml:space="preserve">or Institution may proceed with the presentation or submission for publication; </w:t>
      </w:r>
      <w:r w:rsidRPr="00614376">
        <w:rPr>
          <w:rFonts w:ascii="Times New Roman" w:hAnsi="Times New Roman"/>
          <w:color w:val="000000" w:themeColor="text1"/>
          <w:u w:val="single"/>
        </w:rPr>
        <w:t>provided</w:t>
      </w:r>
      <w:r w:rsidRPr="00614376">
        <w:rPr>
          <w:rFonts w:ascii="Times New Roman" w:hAnsi="Times New Roman"/>
          <w:color w:val="000000" w:themeColor="text1"/>
        </w:rPr>
        <w:t xml:space="preserve">, </w:t>
      </w:r>
      <w:r w:rsidRPr="00614376">
        <w:rPr>
          <w:rFonts w:ascii="Times New Roman" w:hAnsi="Times New Roman"/>
          <w:color w:val="000000" w:themeColor="text1"/>
          <w:u w:val="single"/>
        </w:rPr>
        <w:t>however</w:t>
      </w:r>
      <w:r w:rsidRPr="00614376">
        <w:rPr>
          <w:rFonts w:ascii="Times New Roman" w:hAnsi="Times New Roman"/>
          <w:color w:val="000000" w:themeColor="text1"/>
        </w:rPr>
        <w:t>, in the event Lilly has notified Investigator or Institution in writing that Lilly reasonably believes that</w:t>
      </w:r>
      <w:r w:rsidR="009A519A" w:rsidRPr="00614376">
        <w:rPr>
          <w:rFonts w:ascii="Times New Roman" w:hAnsi="Times New Roman"/>
          <w:color w:val="000000" w:themeColor="text1"/>
        </w:rPr>
        <w:t xml:space="preserve"> </w:t>
      </w:r>
      <w:r w:rsidRPr="00614376">
        <w:rPr>
          <w:rFonts w:ascii="Times New Roman" w:hAnsi="Times New Roman"/>
          <w:color w:val="000000" w:themeColor="text1"/>
        </w:rPr>
        <w:t>it must take action to protect its intellectual property interests</w:t>
      </w:r>
      <w:r w:rsidR="009A519A" w:rsidRPr="00614376">
        <w:rPr>
          <w:rFonts w:ascii="Times New Roman" w:hAnsi="Times New Roman"/>
          <w:color w:val="000000" w:themeColor="text1"/>
        </w:rPr>
        <w:t>,</w:t>
      </w:r>
      <w:r w:rsidRPr="00614376">
        <w:rPr>
          <w:rFonts w:ascii="Times New Roman" w:hAnsi="Times New Roman"/>
          <w:color w:val="000000" w:themeColor="text1"/>
        </w:rPr>
        <w:t xml:space="preserve"> such as the filing of a patent application claiming an invention or a trademark registration application, Investigator </w:t>
      </w:r>
      <w:r w:rsidR="00DD5D89" w:rsidRPr="00614376">
        <w:rPr>
          <w:rFonts w:ascii="Times New Roman" w:hAnsi="Times New Roman"/>
          <w:color w:val="000000" w:themeColor="text1"/>
        </w:rPr>
        <w:t>and/</w:t>
      </w:r>
      <w:r w:rsidRPr="00614376">
        <w:rPr>
          <w:rFonts w:ascii="Times New Roman" w:hAnsi="Times New Roman"/>
          <w:color w:val="000000" w:themeColor="text1"/>
        </w:rPr>
        <w:t>or Institution shall either</w:t>
      </w:r>
      <w:r w:rsidR="00B975C7" w:rsidRPr="00614376">
        <w:rPr>
          <w:rFonts w:ascii="Times New Roman" w:hAnsi="Times New Roman"/>
          <w:color w:val="000000" w:themeColor="text1"/>
        </w:rPr>
        <w:t>:</w:t>
      </w:r>
    </w:p>
    <w:p w14:paraId="699EC5A8" w14:textId="77777777" w:rsidR="00B975C7" w:rsidRPr="00614376" w:rsidRDefault="00B975C7" w:rsidP="00F915DB">
      <w:pPr>
        <w:ind w:left="720"/>
        <w:rPr>
          <w:rFonts w:ascii="Times New Roman" w:hAnsi="Times New Roman"/>
          <w:color w:val="000000" w:themeColor="text1"/>
        </w:rPr>
      </w:pPr>
    </w:p>
    <w:p w14:paraId="42D180C2" w14:textId="10E8A599" w:rsidR="00B975C7" w:rsidRPr="00614376" w:rsidRDefault="00EA7801" w:rsidP="004D088D">
      <w:pPr>
        <w:pStyle w:val="ListParagraph"/>
        <w:numPr>
          <w:ilvl w:val="0"/>
          <w:numId w:val="32"/>
        </w:numPr>
        <w:rPr>
          <w:rFonts w:ascii="Times New Roman" w:hAnsi="Times New Roman"/>
          <w:color w:val="000000" w:themeColor="text1"/>
        </w:rPr>
      </w:pPr>
      <w:r w:rsidRPr="00614376">
        <w:rPr>
          <w:rFonts w:ascii="Times New Roman" w:hAnsi="Times New Roman"/>
          <w:color w:val="000000" w:themeColor="text1"/>
        </w:rPr>
        <w:t xml:space="preserve">delay such publication or presentation for an additional sixty (60) </w:t>
      </w:r>
      <w:r w:rsidR="004B7672" w:rsidRPr="00614376">
        <w:rPr>
          <w:rFonts w:ascii="Times New Roman" w:hAnsi="Times New Roman"/>
          <w:color w:val="000000" w:themeColor="text1"/>
        </w:rPr>
        <w:t xml:space="preserve">calendar </w:t>
      </w:r>
      <w:r w:rsidRPr="00614376">
        <w:rPr>
          <w:rFonts w:ascii="Times New Roman" w:hAnsi="Times New Roman"/>
          <w:color w:val="000000" w:themeColor="text1"/>
        </w:rPr>
        <w:t xml:space="preserve">days or until the foregoing action(s) </w:t>
      </w:r>
      <w:r w:rsidR="000511EC">
        <w:rPr>
          <w:rFonts w:ascii="Times New Roman" w:hAnsi="Times New Roman"/>
          <w:color w:val="000000" w:themeColor="text1"/>
        </w:rPr>
        <w:t>has/</w:t>
      </w:r>
      <w:r w:rsidRPr="00614376">
        <w:rPr>
          <w:rFonts w:ascii="Times New Roman" w:hAnsi="Times New Roman"/>
          <w:color w:val="000000" w:themeColor="text1"/>
        </w:rPr>
        <w:t xml:space="preserve">have been taken, whichever shall first occur; or </w:t>
      </w:r>
    </w:p>
    <w:p w14:paraId="7DA4CA51" w14:textId="77777777" w:rsidR="004D088D" w:rsidRPr="00614376" w:rsidRDefault="004D088D" w:rsidP="004D088D">
      <w:pPr>
        <w:pStyle w:val="ListParagraph"/>
        <w:ind w:left="1850"/>
        <w:rPr>
          <w:rFonts w:ascii="Times New Roman" w:hAnsi="Times New Roman"/>
          <w:color w:val="000000" w:themeColor="text1"/>
        </w:rPr>
      </w:pPr>
    </w:p>
    <w:p w14:paraId="477F5C54" w14:textId="638CDE92" w:rsidR="00EA7801" w:rsidRPr="00614376" w:rsidRDefault="00EA7801" w:rsidP="00A703E1">
      <w:pPr>
        <w:pStyle w:val="ListParagraph"/>
        <w:numPr>
          <w:ilvl w:val="0"/>
          <w:numId w:val="32"/>
        </w:numPr>
        <w:rPr>
          <w:rFonts w:ascii="Times New Roman" w:hAnsi="Times New Roman"/>
          <w:color w:val="000000" w:themeColor="text1"/>
        </w:rPr>
      </w:pPr>
      <w:r w:rsidRPr="00614376">
        <w:rPr>
          <w:rFonts w:ascii="Times New Roman" w:hAnsi="Times New Roman"/>
          <w:color w:val="000000" w:themeColor="text1"/>
        </w:rPr>
        <w:t xml:space="preserve">if Investigator </w:t>
      </w:r>
      <w:r w:rsidR="00385003" w:rsidRPr="00614376">
        <w:rPr>
          <w:rFonts w:ascii="Times New Roman" w:hAnsi="Times New Roman"/>
          <w:color w:val="000000" w:themeColor="text1"/>
        </w:rPr>
        <w:t>and/</w:t>
      </w:r>
      <w:r w:rsidRPr="00614376">
        <w:rPr>
          <w:rFonts w:ascii="Times New Roman" w:hAnsi="Times New Roman"/>
          <w:color w:val="000000" w:themeColor="text1"/>
        </w:rPr>
        <w:t xml:space="preserve">or Institution are unwilling to delay the publication or presentation, Investigator </w:t>
      </w:r>
      <w:r w:rsidR="00DD5D89" w:rsidRPr="00614376">
        <w:rPr>
          <w:rFonts w:ascii="Times New Roman" w:hAnsi="Times New Roman"/>
          <w:color w:val="000000" w:themeColor="text1"/>
        </w:rPr>
        <w:t>and/</w:t>
      </w:r>
      <w:r w:rsidRPr="00614376">
        <w:rPr>
          <w:rFonts w:ascii="Times New Roman" w:hAnsi="Times New Roman"/>
          <w:color w:val="000000" w:themeColor="text1"/>
        </w:rPr>
        <w:t xml:space="preserve">or Institution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remove from the publication or presentation the information which Lilly has specified it reasonably believes would jeopardize its intellectual property interests.  </w:t>
      </w:r>
    </w:p>
    <w:p w14:paraId="0DBBB154" w14:textId="77777777" w:rsidR="001C1F94" w:rsidRPr="00614376" w:rsidRDefault="001C1F94" w:rsidP="00F915DB">
      <w:pPr>
        <w:ind w:left="720"/>
        <w:rPr>
          <w:rFonts w:ascii="Times New Roman" w:hAnsi="Times New Roman"/>
          <w:color w:val="000000" w:themeColor="text1"/>
        </w:rPr>
      </w:pPr>
    </w:p>
    <w:p w14:paraId="748EAC58" w14:textId="7E6C9CF9" w:rsidR="001C1F94" w:rsidRPr="00614376" w:rsidRDefault="001C1F94" w:rsidP="00F915DB">
      <w:pPr>
        <w:ind w:left="720"/>
        <w:rPr>
          <w:rFonts w:ascii="Times New Roman" w:hAnsi="Times New Roman"/>
          <w:color w:val="000000" w:themeColor="text1"/>
        </w:rPr>
      </w:pPr>
      <w:r w:rsidRPr="00614376">
        <w:rPr>
          <w:rFonts w:ascii="Times New Roman" w:hAnsi="Times New Roman"/>
          <w:color w:val="000000" w:themeColor="text1"/>
        </w:rPr>
        <w:t>Additionally, if the Study is part of a multi-center Study, Institution and Investigator shall delay publication of their results of the Study until the results of the multi-center Study are published or presented, provided that if the results of the multi-center Study are not published or presented within twenty four (24) months of the termination, conclusion, or abandonment of the Study by all sites, Institution and Investigator may publish their results of the Study without further delay subject to the terms above.</w:t>
      </w:r>
    </w:p>
    <w:p w14:paraId="27CF0654" w14:textId="4C328062" w:rsidR="008D1D31" w:rsidRPr="00614376" w:rsidRDefault="008D1D31" w:rsidP="00F915DB">
      <w:pPr>
        <w:ind w:left="720"/>
        <w:rPr>
          <w:rFonts w:ascii="Times New Roman" w:hAnsi="Times New Roman"/>
        </w:rPr>
      </w:pPr>
    </w:p>
    <w:p w14:paraId="48740E76" w14:textId="3698CD9D" w:rsidR="008D1D31" w:rsidRPr="00614376" w:rsidRDefault="008D1D31" w:rsidP="00F915DB">
      <w:pPr>
        <w:ind w:left="720"/>
        <w:rPr>
          <w:rFonts w:ascii="Times New Roman" w:hAnsi="Times New Roman"/>
        </w:rPr>
      </w:pPr>
      <w:r w:rsidRPr="00614376">
        <w:rPr>
          <w:rFonts w:ascii="Times New Roman" w:hAnsi="Times New Roman"/>
          <w:iCs/>
        </w:rPr>
        <w:t>Notwithstanding the foregoing, scientific conclusions and professional judgments regarding the results of a Study in any publication submitted by Investigator shall be determined solely by Investigator and will adhere to the policies and principles of the International Committee of Medical Journal Editors and other major medical journals and will not be subject to censor or unreasonable control or delay by Lilly</w:t>
      </w:r>
      <w:r w:rsidRPr="00614376">
        <w:rPr>
          <w:rFonts w:ascii="Times New Roman" w:hAnsi="Times New Roman"/>
        </w:rPr>
        <w:t>.</w:t>
      </w:r>
    </w:p>
    <w:p w14:paraId="477F5C55" w14:textId="77777777" w:rsidR="00EA7801" w:rsidRPr="00614376" w:rsidRDefault="00EA7801" w:rsidP="00F915DB">
      <w:pPr>
        <w:ind w:left="720"/>
        <w:rPr>
          <w:rFonts w:ascii="Times New Roman" w:hAnsi="Times New Roman"/>
          <w:color w:val="000000" w:themeColor="text1"/>
        </w:rPr>
      </w:pPr>
    </w:p>
    <w:p w14:paraId="477F5C56" w14:textId="5090E289" w:rsidR="00EA7801" w:rsidRDefault="00EA7801" w:rsidP="2A4561A7">
      <w:pPr>
        <w:keepNext/>
        <w:ind w:left="720" w:hanging="360"/>
        <w:rPr>
          <w:rFonts w:ascii="Times New Roman" w:hAnsi="Times New Roman"/>
          <w:color w:val="000000" w:themeColor="text1"/>
          <w:u w:val="single"/>
        </w:rPr>
      </w:pPr>
      <w:r w:rsidRPr="00614376">
        <w:rPr>
          <w:rFonts w:ascii="Times New Roman" w:hAnsi="Times New Roman"/>
          <w:color w:val="000000" w:themeColor="text1"/>
        </w:rPr>
        <w:t>E.</w:t>
      </w:r>
      <w:r w:rsidRPr="00614376">
        <w:rPr>
          <w:rFonts w:ascii="Times New Roman" w:hAnsi="Times New Roman"/>
          <w:color w:val="000000" w:themeColor="text1"/>
        </w:rPr>
        <w:tab/>
      </w:r>
      <w:r w:rsidRPr="00614376">
        <w:rPr>
          <w:rFonts w:ascii="Times New Roman" w:hAnsi="Times New Roman"/>
          <w:color w:val="000000" w:themeColor="text1"/>
          <w:u w:val="single"/>
        </w:rPr>
        <w:t>Inventions</w:t>
      </w:r>
    </w:p>
    <w:p w14:paraId="614F802D" w14:textId="77777777" w:rsidR="000511EC" w:rsidRPr="00614376" w:rsidRDefault="000511EC" w:rsidP="2A4561A7">
      <w:pPr>
        <w:keepNext/>
        <w:ind w:left="720" w:hanging="360"/>
        <w:rPr>
          <w:rFonts w:ascii="Times New Roman" w:hAnsi="Times New Roman"/>
          <w:color w:val="000000" w:themeColor="text1"/>
        </w:rPr>
      </w:pPr>
    </w:p>
    <w:p w14:paraId="275EDAE9" w14:textId="0AB4FBEB" w:rsidR="004A37D6" w:rsidRPr="00614376" w:rsidRDefault="004A37D6" w:rsidP="00BF50A2">
      <w:pPr>
        <w:pStyle w:val="BodyTextIndent2"/>
        <w:keepNext w:val="0"/>
        <w:rPr>
          <w:rFonts w:ascii="Times New Roman" w:hAnsi="Times New Roman"/>
          <w:bCs w:val="0"/>
          <w:color w:val="000000" w:themeColor="text1"/>
        </w:rPr>
      </w:pPr>
      <w:r w:rsidRPr="00614376">
        <w:rPr>
          <w:rFonts w:ascii="Times New Roman" w:hAnsi="Times New Roman"/>
          <w:color w:val="000000" w:themeColor="text1"/>
        </w:rPr>
        <w:t>In consideration of Lilly providing support for the Study, i</w:t>
      </w:r>
      <w:r w:rsidR="00EA7801" w:rsidRPr="00614376">
        <w:rPr>
          <w:rFonts w:ascii="Times New Roman" w:hAnsi="Times New Roman"/>
          <w:color w:val="000000" w:themeColor="text1"/>
        </w:rPr>
        <w:t>f during the course of the Study or within one (1) year after termination of this Agreement</w:t>
      </w:r>
      <w:r w:rsidR="00433188" w:rsidRPr="00614376">
        <w:rPr>
          <w:rFonts w:ascii="Times New Roman" w:hAnsi="Times New Roman"/>
          <w:color w:val="000000" w:themeColor="text1"/>
        </w:rPr>
        <w:t>,</w:t>
      </w:r>
      <w:r w:rsidR="00EA7801" w:rsidRPr="00614376">
        <w:rPr>
          <w:rFonts w:ascii="Times New Roman" w:hAnsi="Times New Roman"/>
          <w:color w:val="000000" w:themeColor="text1"/>
        </w:rPr>
        <w:t xml:space="preserve"> Investigator </w:t>
      </w:r>
      <w:r w:rsidR="00DD5D89" w:rsidRPr="00614376">
        <w:rPr>
          <w:rFonts w:ascii="Times New Roman" w:hAnsi="Times New Roman"/>
          <w:color w:val="000000" w:themeColor="text1"/>
        </w:rPr>
        <w:t>and/</w:t>
      </w:r>
      <w:r w:rsidR="00EA7801" w:rsidRPr="00614376">
        <w:rPr>
          <w:rFonts w:ascii="Times New Roman" w:hAnsi="Times New Roman"/>
          <w:color w:val="000000" w:themeColor="text1"/>
        </w:rPr>
        <w:t>or Institution</w:t>
      </w:r>
      <w:r w:rsidRPr="00614376">
        <w:rPr>
          <w:rFonts w:ascii="Times New Roman" w:hAnsi="Times New Roman"/>
          <w:color w:val="000000" w:themeColor="text1"/>
        </w:rPr>
        <w:t xml:space="preserve"> </w:t>
      </w:r>
      <w:r w:rsidR="006F63CC" w:rsidRPr="00614376">
        <w:rPr>
          <w:rFonts w:ascii="Times New Roman" w:hAnsi="Times New Roman"/>
          <w:color w:val="000000" w:themeColor="text1"/>
        </w:rPr>
        <w:t>or</w:t>
      </w:r>
      <w:r w:rsidRPr="00614376">
        <w:rPr>
          <w:rFonts w:ascii="Times New Roman" w:hAnsi="Times New Roman"/>
          <w:color w:val="000000" w:themeColor="text1"/>
        </w:rPr>
        <w:t>, if applicable, sub-investigators and/or their institutions,</w:t>
      </w:r>
      <w:r w:rsidR="00EA7801" w:rsidRPr="00614376">
        <w:rPr>
          <w:rFonts w:ascii="Times New Roman" w:hAnsi="Times New Roman"/>
          <w:color w:val="000000" w:themeColor="text1"/>
        </w:rPr>
        <w:t xml:space="preserve"> conceive or actually reduce to practice what Investigator </w:t>
      </w:r>
      <w:r w:rsidR="00DD5D89" w:rsidRPr="00614376">
        <w:rPr>
          <w:rFonts w:ascii="Times New Roman" w:hAnsi="Times New Roman"/>
          <w:color w:val="000000" w:themeColor="text1"/>
        </w:rPr>
        <w:t>and/</w:t>
      </w:r>
      <w:r w:rsidR="00EA7801" w:rsidRPr="00614376">
        <w:rPr>
          <w:rFonts w:ascii="Times New Roman" w:hAnsi="Times New Roman"/>
          <w:color w:val="000000" w:themeColor="text1"/>
        </w:rPr>
        <w:t>or Institution believe to be a new invention occurring as a result of the performance of the Study covered by this Agreement</w:t>
      </w:r>
      <w:r w:rsidR="00B85413" w:rsidRPr="00614376">
        <w:rPr>
          <w:rFonts w:ascii="Times New Roman" w:hAnsi="Times New Roman"/>
        </w:rPr>
        <w:t xml:space="preserve"> </w:t>
      </w:r>
      <w:r w:rsidR="00B85413" w:rsidRPr="00614376">
        <w:rPr>
          <w:rFonts w:ascii="Times New Roman" w:hAnsi="Times New Roman"/>
          <w:color w:val="000000" w:themeColor="text1"/>
        </w:rPr>
        <w:t>or involving the Study drug(s), device(s), or simple derivatives of the Study drug(s) (“Lilly Invention”)</w:t>
      </w:r>
      <w:r w:rsidRPr="00614376">
        <w:rPr>
          <w:rFonts w:ascii="Times New Roman" w:hAnsi="Times New Roman"/>
          <w:color w:val="000000" w:themeColor="text1"/>
        </w:rPr>
        <w:t>,</w:t>
      </w:r>
      <w:r w:rsidR="00EA7801" w:rsidRPr="00614376">
        <w:rPr>
          <w:rFonts w:ascii="Times New Roman" w:hAnsi="Times New Roman"/>
          <w:color w:val="000000" w:themeColor="text1"/>
        </w:rPr>
        <w:t xml:space="preserve"> </w:t>
      </w:r>
      <w:r w:rsidR="00EA7801" w:rsidRPr="00614376">
        <w:rPr>
          <w:rFonts w:ascii="Times New Roman" w:hAnsi="Times New Roman"/>
          <w:color w:val="auto"/>
        </w:rPr>
        <w:t xml:space="preserve">Investigator </w:t>
      </w:r>
      <w:r w:rsidR="00DD5D89" w:rsidRPr="00614376">
        <w:rPr>
          <w:rFonts w:ascii="Times New Roman" w:hAnsi="Times New Roman"/>
          <w:color w:val="auto"/>
        </w:rPr>
        <w:t>and/</w:t>
      </w:r>
      <w:r w:rsidR="00EA7801" w:rsidRPr="00614376">
        <w:rPr>
          <w:rFonts w:ascii="Times New Roman" w:hAnsi="Times New Roman"/>
          <w:color w:val="auto"/>
        </w:rPr>
        <w:t xml:space="preserve">or Institution shall promptly notify Lilly.  The </w:t>
      </w:r>
      <w:r w:rsidR="00715162" w:rsidRPr="00614376">
        <w:rPr>
          <w:rFonts w:ascii="Times New Roman" w:hAnsi="Times New Roman"/>
          <w:color w:val="auto"/>
        </w:rPr>
        <w:t>Lilly</w:t>
      </w:r>
      <w:r w:rsidR="00C930C0" w:rsidRPr="00614376">
        <w:rPr>
          <w:rFonts w:ascii="Times New Roman" w:hAnsi="Times New Roman"/>
          <w:color w:val="auto"/>
        </w:rPr>
        <w:t xml:space="preserve"> I</w:t>
      </w:r>
      <w:r w:rsidR="00EA7801" w:rsidRPr="00614376">
        <w:rPr>
          <w:rFonts w:ascii="Times New Roman" w:hAnsi="Times New Roman"/>
          <w:color w:val="auto"/>
        </w:rPr>
        <w:t>nvention shall be the sole property of Lill</w:t>
      </w:r>
      <w:r w:rsidR="00C930C0" w:rsidRPr="00614376">
        <w:rPr>
          <w:rFonts w:ascii="Times New Roman" w:hAnsi="Times New Roman"/>
          <w:color w:val="auto"/>
        </w:rPr>
        <w:t>y</w:t>
      </w:r>
      <w:r w:rsidR="00B85413" w:rsidRPr="00614376">
        <w:rPr>
          <w:rFonts w:ascii="Times New Roman" w:hAnsi="Times New Roman"/>
          <w:color w:val="auto"/>
        </w:rPr>
        <w:t>. As such</w:t>
      </w:r>
      <w:r w:rsidR="006B7F3C" w:rsidRPr="00614376">
        <w:rPr>
          <w:rFonts w:ascii="Times New Roman" w:hAnsi="Times New Roman"/>
          <w:color w:val="auto"/>
        </w:rPr>
        <w:t>,</w:t>
      </w:r>
      <w:r w:rsidR="00C930C0" w:rsidRPr="00614376">
        <w:rPr>
          <w:rFonts w:ascii="Times New Roman" w:hAnsi="Times New Roman"/>
          <w:color w:val="auto"/>
        </w:rPr>
        <w:t xml:space="preserve"> </w:t>
      </w:r>
      <w:r w:rsidR="00BF07D0" w:rsidRPr="00614376">
        <w:rPr>
          <w:rFonts w:ascii="Times New Roman" w:hAnsi="Times New Roman"/>
          <w:color w:val="auto"/>
        </w:rPr>
        <w:t xml:space="preserve">Institution and </w:t>
      </w:r>
      <w:r w:rsidR="00BF07D0" w:rsidRPr="00614376">
        <w:rPr>
          <w:rFonts w:ascii="Times New Roman" w:hAnsi="Times New Roman"/>
          <w:color w:val="auto"/>
        </w:rPr>
        <w:lastRenderedPageBreak/>
        <w:t>Investigator hereby ass</w:t>
      </w:r>
      <w:r w:rsidR="004B7672" w:rsidRPr="00614376">
        <w:rPr>
          <w:rFonts w:ascii="Times New Roman" w:hAnsi="Times New Roman"/>
          <w:color w:val="auto"/>
        </w:rPr>
        <w:t xml:space="preserve">ign exclusive ownership of </w:t>
      </w:r>
      <w:r w:rsidR="00BF07D0" w:rsidRPr="00614376">
        <w:rPr>
          <w:rFonts w:ascii="Times New Roman" w:hAnsi="Times New Roman"/>
          <w:color w:val="auto"/>
        </w:rPr>
        <w:t>any such</w:t>
      </w:r>
      <w:r w:rsidR="008A076D" w:rsidRPr="00614376">
        <w:rPr>
          <w:rFonts w:ascii="Times New Roman" w:hAnsi="Times New Roman"/>
          <w:color w:val="auto"/>
        </w:rPr>
        <w:t xml:space="preserve"> Lilly</w:t>
      </w:r>
      <w:r w:rsidR="00BF07D0" w:rsidRPr="00614376">
        <w:rPr>
          <w:rFonts w:ascii="Times New Roman" w:hAnsi="Times New Roman"/>
          <w:color w:val="auto"/>
        </w:rPr>
        <w:t xml:space="preserve"> Invention to Lilly. </w:t>
      </w:r>
      <w:r w:rsidR="00715162" w:rsidRPr="00614376">
        <w:rPr>
          <w:rFonts w:ascii="Times New Roman" w:hAnsi="Times New Roman"/>
          <w:bCs w:val="0"/>
          <w:color w:val="auto"/>
        </w:rPr>
        <w:t xml:space="preserve"> </w:t>
      </w:r>
      <w:r w:rsidR="00F342E4" w:rsidRPr="00614376">
        <w:rPr>
          <w:rFonts w:ascii="Times New Roman" w:hAnsi="Times New Roman"/>
          <w:bCs w:val="0"/>
          <w:color w:val="auto"/>
        </w:rPr>
        <w:t>Additionally, Investigator and/or Institution agree that they will not attempt to reverse engineer the Lilly Study drug.</w:t>
      </w:r>
    </w:p>
    <w:p w14:paraId="477F5C58" w14:textId="77777777" w:rsidR="00EA7801" w:rsidRPr="00614376" w:rsidRDefault="00EA7801" w:rsidP="00F915DB">
      <w:pPr>
        <w:ind w:left="600"/>
        <w:rPr>
          <w:rFonts w:ascii="Times New Roman" w:hAnsi="Times New Roman"/>
          <w:color w:val="000000" w:themeColor="text1"/>
        </w:rPr>
      </w:pPr>
    </w:p>
    <w:p w14:paraId="477F5C59" w14:textId="41F53974" w:rsidR="00EA7801" w:rsidRDefault="00EA7801" w:rsidP="2A4561A7">
      <w:pPr>
        <w:keepNext/>
        <w:ind w:left="720" w:hanging="360"/>
        <w:rPr>
          <w:rFonts w:ascii="Times New Roman" w:hAnsi="Times New Roman"/>
          <w:color w:val="000000" w:themeColor="text1"/>
          <w:u w:val="single"/>
        </w:rPr>
      </w:pPr>
      <w:r w:rsidRPr="6205C42C">
        <w:rPr>
          <w:rFonts w:ascii="Times New Roman" w:hAnsi="Times New Roman"/>
          <w:color w:val="000000" w:themeColor="text1"/>
        </w:rPr>
        <w:t>F.</w:t>
      </w:r>
      <w:r>
        <w:tab/>
      </w:r>
      <w:r w:rsidRPr="6205C42C">
        <w:rPr>
          <w:rFonts w:ascii="Times New Roman" w:hAnsi="Times New Roman"/>
          <w:color w:val="000000" w:themeColor="text1"/>
          <w:u w:val="single"/>
        </w:rPr>
        <w:t>Publicity</w:t>
      </w:r>
    </w:p>
    <w:p w14:paraId="77AA01B0" w14:textId="77777777" w:rsidR="000511EC" w:rsidRPr="00614376" w:rsidRDefault="000511EC" w:rsidP="2A4561A7">
      <w:pPr>
        <w:keepNext/>
        <w:ind w:left="720" w:hanging="360"/>
        <w:rPr>
          <w:rFonts w:ascii="Times New Roman" w:hAnsi="Times New Roman"/>
          <w:color w:val="000000" w:themeColor="text1"/>
        </w:rPr>
      </w:pPr>
    </w:p>
    <w:p w14:paraId="477F5C5A" w14:textId="528476AD" w:rsidR="00EA7801" w:rsidRPr="00614376" w:rsidRDefault="00EA7801" w:rsidP="00F915DB">
      <w:pPr>
        <w:pStyle w:val="BodyTextIndent3"/>
        <w:keepNext w:val="0"/>
        <w:rPr>
          <w:rFonts w:ascii="Times New Roman" w:hAnsi="Times New Roman"/>
          <w:color w:val="000000" w:themeColor="text1"/>
        </w:rPr>
      </w:pPr>
      <w:r w:rsidRPr="00614376">
        <w:rPr>
          <w:rFonts w:ascii="Times New Roman" w:hAnsi="Times New Roman"/>
          <w:color w:val="000000" w:themeColor="text1"/>
        </w:rPr>
        <w:tab/>
        <w:t xml:space="preserve">Consistent with the obligations of </w:t>
      </w:r>
      <w:r w:rsidRPr="00614376">
        <w:rPr>
          <w:rFonts w:ascii="Times New Roman" w:hAnsi="Times New Roman"/>
          <w:color w:val="000000" w:themeColor="text1"/>
          <w:u w:val="single"/>
        </w:rPr>
        <w:t>Confidentiality and Non-Use</w:t>
      </w:r>
      <w:r w:rsidRPr="00614376">
        <w:rPr>
          <w:rFonts w:ascii="Times New Roman" w:hAnsi="Times New Roman"/>
          <w:color w:val="000000" w:themeColor="text1"/>
        </w:rPr>
        <w:t xml:space="preserve"> set forth </w:t>
      </w:r>
      <w:r w:rsidR="004A37D6" w:rsidRPr="00614376">
        <w:rPr>
          <w:rFonts w:ascii="Times New Roman" w:hAnsi="Times New Roman"/>
          <w:color w:val="000000" w:themeColor="text1"/>
        </w:rPr>
        <w:t>herein</w:t>
      </w:r>
      <w:r w:rsidRPr="00614376">
        <w:rPr>
          <w:rFonts w:ascii="Times New Roman" w:hAnsi="Times New Roman"/>
          <w:color w:val="000000" w:themeColor="text1"/>
        </w:rPr>
        <w:t xml:space="preserve">, Investigator and Institution </w:t>
      </w:r>
      <w:r w:rsidR="0016717C" w:rsidRPr="00614376">
        <w:rPr>
          <w:rFonts w:ascii="Times New Roman" w:hAnsi="Times New Roman"/>
          <w:color w:val="000000" w:themeColor="text1"/>
        </w:rPr>
        <w:t>shall comply with</w:t>
      </w:r>
      <w:r w:rsidRPr="00614376">
        <w:rPr>
          <w:rFonts w:ascii="Times New Roman" w:hAnsi="Times New Roman"/>
          <w:color w:val="000000" w:themeColor="text1"/>
        </w:rPr>
        <w:t xml:space="preserve"> the following:</w:t>
      </w:r>
    </w:p>
    <w:p w14:paraId="477F5C5B" w14:textId="77777777" w:rsidR="00EA7801" w:rsidRPr="00614376" w:rsidRDefault="00EA7801" w:rsidP="00F915DB">
      <w:pPr>
        <w:ind w:left="720" w:hanging="360"/>
        <w:rPr>
          <w:rFonts w:ascii="Times New Roman" w:hAnsi="Times New Roman"/>
          <w:color w:val="000000" w:themeColor="text1"/>
        </w:rPr>
      </w:pPr>
    </w:p>
    <w:p w14:paraId="477F5C5C" w14:textId="4A0E9F18" w:rsidR="00EA7801" w:rsidRPr="00614376" w:rsidRDefault="00EA7801" w:rsidP="00F915DB">
      <w:pPr>
        <w:ind w:left="1080" w:hanging="360"/>
        <w:rPr>
          <w:rFonts w:ascii="Times New Roman" w:hAnsi="Times New Roman"/>
          <w:color w:val="000000" w:themeColor="text1"/>
        </w:rPr>
      </w:pPr>
      <w:r w:rsidRPr="31F3F0F3">
        <w:rPr>
          <w:rFonts w:ascii="Times New Roman" w:hAnsi="Times New Roman"/>
          <w:color w:val="000000" w:themeColor="text1"/>
        </w:rPr>
        <w:t>(1)</w:t>
      </w:r>
      <w:r>
        <w:tab/>
      </w:r>
      <w:r w:rsidRPr="31F3F0F3">
        <w:rPr>
          <w:rFonts w:ascii="Times New Roman" w:hAnsi="Times New Roman"/>
          <w:color w:val="000000" w:themeColor="text1"/>
          <w:u w:val="single"/>
        </w:rPr>
        <w:t>Solicitation of patients</w:t>
      </w:r>
      <w:r w:rsidR="00060F12" w:rsidRPr="31F3F0F3">
        <w:rPr>
          <w:rFonts w:ascii="Times New Roman" w:hAnsi="Times New Roman"/>
          <w:color w:val="000000" w:themeColor="text1"/>
        </w:rPr>
        <w:t>:</w:t>
      </w:r>
      <w:r w:rsidRPr="31F3F0F3">
        <w:rPr>
          <w:rFonts w:ascii="Times New Roman" w:hAnsi="Times New Roman"/>
          <w:color w:val="000000" w:themeColor="text1"/>
        </w:rPr>
        <w:t xml:space="preserve"> Lilly and </w:t>
      </w:r>
      <w:r w:rsidR="005A568B" w:rsidRPr="31F3F0F3">
        <w:rPr>
          <w:rFonts w:ascii="Times New Roman" w:hAnsi="Times New Roman"/>
          <w:color w:val="000000" w:themeColor="text1"/>
        </w:rPr>
        <w:t xml:space="preserve">the </w:t>
      </w:r>
      <w:r w:rsidRPr="31F3F0F3">
        <w:rPr>
          <w:rFonts w:ascii="Times New Roman" w:hAnsi="Times New Roman"/>
          <w:color w:val="000000" w:themeColor="text1"/>
        </w:rPr>
        <w:t>IRB must approve, in writing, the text of any communication soliciting patients for the Study before placement.  Such communications must comply with applicable laws and guidelines.</w:t>
      </w:r>
    </w:p>
    <w:p w14:paraId="477F5C5D" w14:textId="77777777" w:rsidR="00EA7801" w:rsidRPr="00614376" w:rsidRDefault="00EA7801" w:rsidP="00F915DB">
      <w:pPr>
        <w:ind w:left="1080" w:hanging="360"/>
        <w:rPr>
          <w:rFonts w:ascii="Times New Roman" w:hAnsi="Times New Roman"/>
          <w:color w:val="000000" w:themeColor="text1"/>
        </w:rPr>
      </w:pPr>
    </w:p>
    <w:p w14:paraId="477F5C5E" w14:textId="4CA55432" w:rsidR="00EA7801" w:rsidRPr="00614376" w:rsidRDefault="00EA7801" w:rsidP="00F915DB">
      <w:pPr>
        <w:ind w:left="1080" w:hanging="360"/>
        <w:rPr>
          <w:rFonts w:ascii="Times New Roman" w:hAnsi="Times New Roman"/>
          <w:color w:val="000000" w:themeColor="text1"/>
        </w:rPr>
      </w:pPr>
      <w:r w:rsidRPr="31F3F0F3">
        <w:rPr>
          <w:rFonts w:ascii="Times New Roman" w:hAnsi="Times New Roman"/>
          <w:color w:val="000000" w:themeColor="text1"/>
        </w:rPr>
        <w:t>(2)</w:t>
      </w:r>
      <w:r>
        <w:tab/>
      </w:r>
      <w:r w:rsidRPr="31F3F0F3">
        <w:rPr>
          <w:rFonts w:ascii="Times New Roman" w:hAnsi="Times New Roman"/>
          <w:color w:val="000000" w:themeColor="text1"/>
          <w:u w:val="single"/>
        </w:rPr>
        <w:t>Press releases</w:t>
      </w:r>
      <w:r w:rsidR="00060F12" w:rsidRPr="31F3F0F3">
        <w:rPr>
          <w:rFonts w:ascii="Times New Roman" w:hAnsi="Times New Roman"/>
          <w:color w:val="000000" w:themeColor="text1"/>
        </w:rPr>
        <w:t>:</w:t>
      </w:r>
      <w:r w:rsidRPr="31F3F0F3">
        <w:rPr>
          <w:rFonts w:ascii="Times New Roman" w:hAnsi="Times New Roman"/>
          <w:color w:val="000000" w:themeColor="text1"/>
        </w:rPr>
        <w:t xml:space="preserve"> Lilly must approve, in writing, press statements by Investigator </w:t>
      </w:r>
      <w:r w:rsidR="00385003" w:rsidRPr="31F3F0F3">
        <w:rPr>
          <w:rFonts w:ascii="Times New Roman" w:hAnsi="Times New Roman"/>
          <w:color w:val="000000" w:themeColor="text1"/>
        </w:rPr>
        <w:t>and/</w:t>
      </w:r>
      <w:r w:rsidRPr="31F3F0F3">
        <w:rPr>
          <w:rFonts w:ascii="Times New Roman" w:hAnsi="Times New Roman"/>
          <w:color w:val="000000" w:themeColor="text1"/>
        </w:rPr>
        <w:t xml:space="preserve">or Institution regarding the Study or the Study drug(s) </w:t>
      </w:r>
      <w:r w:rsidR="003E10FB" w:rsidRPr="31F3F0F3">
        <w:rPr>
          <w:rFonts w:ascii="Times New Roman" w:hAnsi="Times New Roman"/>
          <w:color w:val="000000" w:themeColor="text1"/>
        </w:rPr>
        <w:t xml:space="preserve">or devices(s) </w:t>
      </w:r>
      <w:r w:rsidRPr="31F3F0F3">
        <w:rPr>
          <w:rFonts w:ascii="Times New Roman" w:hAnsi="Times New Roman"/>
          <w:color w:val="000000" w:themeColor="text1"/>
        </w:rPr>
        <w:t>before the statements</w:t>
      </w:r>
      <w:r w:rsidR="00B91BAA" w:rsidRPr="31F3F0F3">
        <w:rPr>
          <w:rFonts w:ascii="Times New Roman" w:hAnsi="Times New Roman"/>
          <w:color w:val="000000" w:themeColor="text1"/>
        </w:rPr>
        <w:t xml:space="preserve"> </w:t>
      </w:r>
      <w:r w:rsidRPr="31F3F0F3">
        <w:rPr>
          <w:rFonts w:ascii="Times New Roman" w:hAnsi="Times New Roman"/>
          <w:color w:val="000000" w:themeColor="text1"/>
        </w:rPr>
        <w:t>are released.</w:t>
      </w:r>
    </w:p>
    <w:p w14:paraId="477F5C5F" w14:textId="77777777" w:rsidR="00EA7801" w:rsidRPr="00614376" w:rsidRDefault="00EA7801" w:rsidP="00F915DB">
      <w:pPr>
        <w:ind w:left="1080" w:hanging="360"/>
        <w:rPr>
          <w:rFonts w:ascii="Times New Roman" w:hAnsi="Times New Roman"/>
          <w:color w:val="000000" w:themeColor="text1"/>
        </w:rPr>
      </w:pPr>
    </w:p>
    <w:p w14:paraId="477F5C60" w14:textId="4FF3EEED" w:rsidR="00EA7801" w:rsidRPr="00614376" w:rsidRDefault="00EA7801" w:rsidP="00F915DB">
      <w:pPr>
        <w:ind w:left="1080" w:hanging="360"/>
        <w:rPr>
          <w:rFonts w:ascii="Times New Roman" w:hAnsi="Times New Roman"/>
          <w:color w:val="000000" w:themeColor="text1"/>
        </w:rPr>
      </w:pPr>
      <w:r w:rsidRPr="12CB15C0">
        <w:rPr>
          <w:rFonts w:ascii="Times New Roman" w:hAnsi="Times New Roman"/>
          <w:color w:val="000000" w:themeColor="text1"/>
        </w:rPr>
        <w:t>(3)</w:t>
      </w:r>
      <w:r>
        <w:tab/>
      </w:r>
      <w:r w:rsidRPr="12CB15C0">
        <w:rPr>
          <w:rFonts w:ascii="Times New Roman" w:hAnsi="Times New Roman"/>
          <w:color w:val="000000" w:themeColor="text1"/>
        </w:rPr>
        <w:t>Inquiries from media and financial analysts</w:t>
      </w:r>
      <w:r w:rsidR="00060F12" w:rsidRPr="12CB15C0">
        <w:rPr>
          <w:rFonts w:ascii="Times New Roman" w:hAnsi="Times New Roman"/>
          <w:color w:val="000000" w:themeColor="text1"/>
        </w:rPr>
        <w:t>:</w:t>
      </w:r>
      <w:r w:rsidRPr="12CB15C0">
        <w:rPr>
          <w:rFonts w:ascii="Times New Roman" w:hAnsi="Times New Roman"/>
          <w:color w:val="000000" w:themeColor="text1"/>
        </w:rPr>
        <w:t xml:space="preserve"> Investigator </w:t>
      </w:r>
      <w:r w:rsidR="00385003" w:rsidRPr="12CB15C0">
        <w:rPr>
          <w:rFonts w:ascii="Times New Roman" w:hAnsi="Times New Roman"/>
          <w:color w:val="000000" w:themeColor="text1"/>
        </w:rPr>
        <w:t>and/</w:t>
      </w:r>
      <w:r w:rsidRPr="12CB15C0">
        <w:rPr>
          <w:rFonts w:ascii="Times New Roman" w:hAnsi="Times New Roman"/>
          <w:color w:val="000000" w:themeColor="text1"/>
        </w:rPr>
        <w:t>or Institution may receive inquiries from reporters or financial analysts</w:t>
      </w:r>
      <w:r w:rsidR="00BE0710" w:rsidRPr="12CB15C0">
        <w:rPr>
          <w:rFonts w:ascii="Times New Roman" w:hAnsi="Times New Roman"/>
          <w:color w:val="000000" w:themeColor="text1"/>
        </w:rPr>
        <w:t xml:space="preserve"> regarding Lilly, the Study</w:t>
      </w:r>
      <w:r w:rsidR="0086065C" w:rsidRPr="12CB15C0">
        <w:rPr>
          <w:rFonts w:ascii="Times New Roman" w:hAnsi="Times New Roman"/>
          <w:color w:val="000000" w:themeColor="text1"/>
        </w:rPr>
        <w:t>,</w:t>
      </w:r>
      <w:r w:rsidR="00BE0710" w:rsidRPr="12CB15C0">
        <w:rPr>
          <w:rFonts w:ascii="Times New Roman" w:hAnsi="Times New Roman"/>
          <w:color w:val="000000" w:themeColor="text1"/>
        </w:rPr>
        <w:t xml:space="preserve"> and/or Study drug(s)</w:t>
      </w:r>
      <w:r w:rsidR="001C28F5" w:rsidRPr="12CB15C0">
        <w:rPr>
          <w:rFonts w:ascii="Times New Roman" w:hAnsi="Times New Roman"/>
          <w:color w:val="000000" w:themeColor="text1"/>
        </w:rPr>
        <w:t xml:space="preserve"> or device(s)</w:t>
      </w:r>
      <w:r w:rsidRPr="12CB15C0">
        <w:rPr>
          <w:rFonts w:ascii="Times New Roman" w:hAnsi="Times New Roman"/>
          <w:color w:val="000000" w:themeColor="text1"/>
        </w:rPr>
        <w:t>.  Investigator and</w:t>
      </w:r>
      <w:r w:rsidR="00DD5D89" w:rsidRPr="12CB15C0">
        <w:rPr>
          <w:rFonts w:ascii="Times New Roman" w:hAnsi="Times New Roman"/>
          <w:color w:val="000000" w:themeColor="text1"/>
        </w:rPr>
        <w:t>/or</w:t>
      </w:r>
      <w:r w:rsidRPr="12CB15C0">
        <w:rPr>
          <w:rFonts w:ascii="Times New Roman" w:hAnsi="Times New Roman"/>
          <w:color w:val="000000" w:themeColor="text1"/>
        </w:rPr>
        <w:t xml:space="preserve"> Institution </w:t>
      </w:r>
      <w:r w:rsidR="0016717C" w:rsidRPr="12CB15C0">
        <w:rPr>
          <w:rFonts w:ascii="Times New Roman" w:hAnsi="Times New Roman"/>
          <w:color w:val="000000" w:themeColor="text1"/>
        </w:rPr>
        <w:t>shall</w:t>
      </w:r>
      <w:r w:rsidRPr="12CB15C0">
        <w:rPr>
          <w:rFonts w:ascii="Times New Roman" w:hAnsi="Times New Roman"/>
          <w:color w:val="000000" w:themeColor="text1"/>
        </w:rPr>
        <w:t xml:space="preserve"> </w:t>
      </w:r>
      <w:r w:rsidR="00F102A7" w:rsidRPr="12CB15C0">
        <w:rPr>
          <w:rFonts w:ascii="Times New Roman" w:hAnsi="Times New Roman"/>
          <w:color w:val="000000" w:themeColor="text1"/>
        </w:rPr>
        <w:t>contact Lilly’s</w:t>
      </w:r>
      <w:r w:rsidRPr="12CB15C0">
        <w:rPr>
          <w:rFonts w:ascii="Times New Roman" w:hAnsi="Times New Roman"/>
          <w:color w:val="000000" w:themeColor="text1"/>
        </w:rPr>
        <w:t xml:space="preserve"> Corporate Communications Department </w:t>
      </w:r>
      <w:r w:rsidR="004E49C0" w:rsidRPr="12CB15C0">
        <w:rPr>
          <w:rFonts w:ascii="Times New Roman" w:hAnsi="Times New Roman"/>
          <w:color w:val="000000" w:themeColor="text1"/>
        </w:rPr>
        <w:t xml:space="preserve">at Lilly in Indianapolis, Indiana </w:t>
      </w:r>
      <w:r w:rsidRPr="12CB15C0">
        <w:rPr>
          <w:rFonts w:ascii="Times New Roman" w:hAnsi="Times New Roman"/>
          <w:color w:val="000000" w:themeColor="text1"/>
        </w:rPr>
        <w:t>(31727</w:t>
      </w:r>
      <w:r w:rsidR="0050297B" w:rsidRPr="12CB15C0">
        <w:rPr>
          <w:rFonts w:ascii="Times New Roman" w:hAnsi="Times New Roman"/>
          <w:color w:val="000000" w:themeColor="text1"/>
        </w:rPr>
        <w:t>6</w:t>
      </w:r>
      <w:r w:rsidRPr="12CB15C0">
        <w:rPr>
          <w:rFonts w:ascii="Times New Roman" w:hAnsi="Times New Roman"/>
          <w:color w:val="000000" w:themeColor="text1"/>
        </w:rPr>
        <w:t>-</w:t>
      </w:r>
      <w:r w:rsidR="002A017D" w:rsidRPr="12CB15C0">
        <w:rPr>
          <w:rFonts w:ascii="Times New Roman" w:hAnsi="Times New Roman"/>
          <w:color w:val="000000" w:themeColor="text1"/>
        </w:rPr>
        <w:t>3402</w:t>
      </w:r>
      <w:r w:rsidRPr="12CB15C0">
        <w:rPr>
          <w:rFonts w:ascii="Times New Roman" w:hAnsi="Times New Roman"/>
          <w:color w:val="000000" w:themeColor="text1"/>
        </w:rPr>
        <w:t>)</w:t>
      </w:r>
      <w:r w:rsidR="004E49C0" w:rsidRPr="12CB15C0">
        <w:rPr>
          <w:rFonts w:ascii="Times New Roman" w:hAnsi="Times New Roman"/>
          <w:color w:val="000000" w:themeColor="text1"/>
        </w:rPr>
        <w:t xml:space="preserve"> to discuss such inquiries be</w:t>
      </w:r>
      <w:r w:rsidRPr="12CB15C0">
        <w:rPr>
          <w:rFonts w:ascii="Times New Roman" w:hAnsi="Times New Roman"/>
          <w:color w:val="000000" w:themeColor="text1"/>
        </w:rPr>
        <w:t xml:space="preserve">fore responding to </w:t>
      </w:r>
      <w:r w:rsidR="004E49C0" w:rsidRPr="12CB15C0">
        <w:rPr>
          <w:rFonts w:ascii="Times New Roman" w:hAnsi="Times New Roman"/>
          <w:color w:val="000000" w:themeColor="text1"/>
        </w:rPr>
        <w:t>them</w:t>
      </w:r>
      <w:r w:rsidRPr="12CB15C0">
        <w:rPr>
          <w:rFonts w:ascii="Times New Roman" w:hAnsi="Times New Roman"/>
          <w:color w:val="000000" w:themeColor="text1"/>
        </w:rPr>
        <w:t>.</w:t>
      </w:r>
    </w:p>
    <w:p w14:paraId="477F5C61" w14:textId="77777777" w:rsidR="00EA7801" w:rsidRPr="00614376" w:rsidRDefault="00EA7801" w:rsidP="00F915DB">
      <w:pPr>
        <w:ind w:left="1080" w:hanging="360"/>
        <w:rPr>
          <w:rFonts w:ascii="Times New Roman" w:hAnsi="Times New Roman"/>
          <w:color w:val="000000" w:themeColor="text1"/>
        </w:rPr>
      </w:pPr>
    </w:p>
    <w:p w14:paraId="5A8AD5F7" w14:textId="3FCFE297" w:rsidR="00F75944" w:rsidRPr="00614376" w:rsidRDefault="00EA7801" w:rsidP="00F75944">
      <w:pPr>
        <w:ind w:left="1080" w:hanging="360"/>
        <w:rPr>
          <w:rFonts w:ascii="Times New Roman" w:hAnsi="Times New Roman"/>
          <w:color w:val="000000" w:themeColor="text1"/>
        </w:rPr>
      </w:pPr>
      <w:r w:rsidRPr="00614376">
        <w:rPr>
          <w:rFonts w:ascii="Times New Roman" w:hAnsi="Times New Roman"/>
          <w:color w:val="000000" w:themeColor="text1"/>
        </w:rPr>
        <w:t>(4)</w:t>
      </w:r>
      <w:r w:rsidRPr="00614376">
        <w:rPr>
          <w:rFonts w:ascii="Times New Roman" w:hAnsi="Times New Roman"/>
          <w:color w:val="000000" w:themeColor="text1"/>
        </w:rPr>
        <w:tab/>
      </w:r>
      <w:r w:rsidRPr="00614376">
        <w:rPr>
          <w:rFonts w:ascii="Times New Roman" w:hAnsi="Times New Roman"/>
          <w:color w:val="000000" w:themeColor="text1"/>
          <w:u w:val="single"/>
        </w:rPr>
        <w:t>Use of name</w:t>
      </w:r>
      <w:r w:rsidR="00060F12" w:rsidRPr="00614376">
        <w:rPr>
          <w:rFonts w:ascii="Times New Roman" w:hAnsi="Times New Roman"/>
          <w:color w:val="000000" w:themeColor="text1"/>
        </w:rPr>
        <w:t>:</w:t>
      </w:r>
      <w:r w:rsidRPr="00614376">
        <w:rPr>
          <w:rFonts w:ascii="Times New Roman" w:hAnsi="Times New Roman"/>
          <w:color w:val="000000" w:themeColor="text1"/>
        </w:rPr>
        <w:t xml:space="preserve">  Lilly, Investigator</w:t>
      </w:r>
      <w:r w:rsidR="00414696" w:rsidRPr="00614376">
        <w:rPr>
          <w:rFonts w:ascii="Times New Roman" w:hAnsi="Times New Roman"/>
          <w:color w:val="000000" w:themeColor="text1"/>
        </w:rPr>
        <w:t>,</w:t>
      </w:r>
      <w:r w:rsidRPr="00614376">
        <w:rPr>
          <w:rFonts w:ascii="Times New Roman" w:hAnsi="Times New Roman"/>
          <w:color w:val="000000" w:themeColor="text1"/>
        </w:rPr>
        <w:t xml:space="preserve"> and Institution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not use the name or names of another party or their employees in any advertising or sales promotional material or in any publication without prior written permission; </w:t>
      </w:r>
      <w:r w:rsidRPr="00614376">
        <w:rPr>
          <w:rFonts w:ascii="Times New Roman" w:hAnsi="Times New Roman"/>
          <w:color w:val="000000" w:themeColor="text1"/>
          <w:u w:val="single"/>
        </w:rPr>
        <w:t>provided</w:t>
      </w:r>
      <w:r w:rsidRPr="00614376">
        <w:rPr>
          <w:rFonts w:ascii="Times New Roman" w:hAnsi="Times New Roman"/>
          <w:color w:val="000000" w:themeColor="text1"/>
        </w:rPr>
        <w:t xml:space="preserve">, </w:t>
      </w:r>
      <w:r w:rsidRPr="00614376">
        <w:rPr>
          <w:rFonts w:ascii="Times New Roman" w:hAnsi="Times New Roman"/>
          <w:color w:val="000000" w:themeColor="text1"/>
          <w:u w:val="single"/>
        </w:rPr>
        <w:t>however</w:t>
      </w:r>
      <w:r w:rsidRPr="00614376">
        <w:rPr>
          <w:rFonts w:ascii="Times New Roman" w:hAnsi="Times New Roman"/>
          <w:color w:val="000000" w:themeColor="text1"/>
        </w:rPr>
        <w:t>, Investigator</w:t>
      </w:r>
      <w:r w:rsidR="00F26E1C" w:rsidRPr="00614376">
        <w:rPr>
          <w:rFonts w:ascii="Times New Roman" w:hAnsi="Times New Roman"/>
          <w:color w:val="000000" w:themeColor="text1"/>
        </w:rPr>
        <w:t>’s</w:t>
      </w:r>
      <w:r w:rsidRPr="00614376">
        <w:rPr>
          <w:rFonts w:ascii="Times New Roman" w:hAnsi="Times New Roman"/>
          <w:color w:val="000000" w:themeColor="text1"/>
        </w:rPr>
        <w:t xml:space="preserve"> and Institution</w:t>
      </w:r>
      <w:r w:rsidR="00F26E1C" w:rsidRPr="00614376">
        <w:rPr>
          <w:rFonts w:ascii="Times New Roman" w:hAnsi="Times New Roman"/>
          <w:color w:val="000000" w:themeColor="text1"/>
        </w:rPr>
        <w:t>’s</w:t>
      </w:r>
      <w:r w:rsidRPr="00614376">
        <w:rPr>
          <w:rFonts w:ascii="Times New Roman" w:hAnsi="Times New Roman"/>
          <w:color w:val="000000" w:themeColor="text1"/>
        </w:rPr>
        <w:t xml:space="preserve"> name</w:t>
      </w:r>
      <w:r w:rsidR="00B91BAA" w:rsidRPr="00614376">
        <w:rPr>
          <w:rFonts w:ascii="Times New Roman" w:hAnsi="Times New Roman"/>
          <w:color w:val="000000" w:themeColor="text1"/>
        </w:rPr>
        <w:t>s</w:t>
      </w:r>
      <w:r w:rsidRPr="00614376">
        <w:rPr>
          <w:rFonts w:ascii="Times New Roman" w:hAnsi="Times New Roman"/>
          <w:color w:val="000000" w:themeColor="text1"/>
        </w:rPr>
        <w:t xml:space="preserve"> </w:t>
      </w:r>
      <w:r w:rsidR="00D3637A" w:rsidRPr="00614376">
        <w:rPr>
          <w:rFonts w:ascii="Times New Roman" w:hAnsi="Times New Roman"/>
          <w:color w:val="000000" w:themeColor="text1"/>
        </w:rPr>
        <w:t xml:space="preserve">and business contact information </w:t>
      </w:r>
      <w:r w:rsidR="0016717C" w:rsidRPr="00614376">
        <w:rPr>
          <w:rFonts w:ascii="Times New Roman" w:hAnsi="Times New Roman"/>
          <w:color w:val="000000" w:themeColor="text1"/>
        </w:rPr>
        <w:t xml:space="preserve">may be used </w:t>
      </w:r>
      <w:r w:rsidRPr="00614376">
        <w:rPr>
          <w:rFonts w:ascii="Times New Roman" w:hAnsi="Times New Roman"/>
          <w:color w:val="000000" w:themeColor="text1"/>
        </w:rPr>
        <w:t>in Study publications and communications, including clinical trial web sites and Study newsletters</w:t>
      </w:r>
      <w:r w:rsidR="00F26E1C" w:rsidRPr="00614376">
        <w:rPr>
          <w:rFonts w:ascii="Times New Roman" w:hAnsi="Times New Roman"/>
          <w:color w:val="000000" w:themeColor="text1"/>
        </w:rPr>
        <w:t>,</w:t>
      </w:r>
      <w:r w:rsidR="009D016F" w:rsidRPr="00614376">
        <w:rPr>
          <w:rFonts w:ascii="Times New Roman" w:hAnsi="Times New Roman"/>
          <w:color w:val="000000" w:themeColor="text1"/>
        </w:rPr>
        <w:t xml:space="preserve"> and Lilly may disclose </w:t>
      </w:r>
      <w:r w:rsidR="00FE531A" w:rsidRPr="00614376">
        <w:rPr>
          <w:rFonts w:ascii="Times New Roman" w:hAnsi="Times New Roman"/>
          <w:color w:val="000000" w:themeColor="text1"/>
        </w:rPr>
        <w:t>Investigator</w:t>
      </w:r>
      <w:r w:rsidR="00700A89" w:rsidRPr="00614376">
        <w:rPr>
          <w:rFonts w:ascii="Times New Roman" w:hAnsi="Times New Roman"/>
          <w:color w:val="000000" w:themeColor="text1"/>
        </w:rPr>
        <w:t>’s</w:t>
      </w:r>
      <w:r w:rsidR="00FE531A" w:rsidRPr="00614376">
        <w:rPr>
          <w:rFonts w:ascii="Times New Roman" w:hAnsi="Times New Roman"/>
          <w:color w:val="000000" w:themeColor="text1"/>
        </w:rPr>
        <w:t xml:space="preserve"> and Institution’s</w:t>
      </w:r>
      <w:r w:rsidR="009D016F" w:rsidRPr="00614376">
        <w:rPr>
          <w:rFonts w:ascii="Times New Roman" w:hAnsi="Times New Roman"/>
          <w:color w:val="000000" w:themeColor="text1"/>
        </w:rPr>
        <w:t xml:space="preserve"> name, the type of services</w:t>
      </w:r>
      <w:r w:rsidR="00FE531A" w:rsidRPr="00614376">
        <w:rPr>
          <w:rFonts w:ascii="Times New Roman" w:hAnsi="Times New Roman"/>
          <w:color w:val="000000" w:themeColor="text1"/>
        </w:rPr>
        <w:t xml:space="preserve"> </w:t>
      </w:r>
      <w:r w:rsidR="009D016F" w:rsidRPr="00614376">
        <w:rPr>
          <w:rFonts w:ascii="Times New Roman" w:hAnsi="Times New Roman"/>
          <w:color w:val="000000" w:themeColor="text1"/>
        </w:rPr>
        <w:t xml:space="preserve">performed for Lilly under this Agreement, the existence and terms of this Agreement, and the amount of compensation Lilly paid in exchange for </w:t>
      </w:r>
      <w:r w:rsidR="00FE531A" w:rsidRPr="00614376">
        <w:rPr>
          <w:rFonts w:ascii="Times New Roman" w:hAnsi="Times New Roman"/>
          <w:color w:val="000000" w:themeColor="text1"/>
        </w:rPr>
        <w:t>the</w:t>
      </w:r>
      <w:r w:rsidR="009D016F" w:rsidRPr="00614376">
        <w:rPr>
          <w:rFonts w:ascii="Times New Roman" w:hAnsi="Times New Roman"/>
          <w:color w:val="000000" w:themeColor="text1"/>
        </w:rPr>
        <w:t xml:space="preserve"> services</w:t>
      </w:r>
      <w:r w:rsidR="00F75944" w:rsidRPr="00614376">
        <w:rPr>
          <w:rFonts w:ascii="Times New Roman" w:hAnsi="Times New Roman"/>
          <w:color w:val="000000" w:themeColor="text1"/>
        </w:rPr>
        <w:t xml:space="preserve"> or the services of any sub-investigator, in order to comply with</w:t>
      </w:r>
      <w:r w:rsidR="0016709C" w:rsidRPr="00614376">
        <w:rPr>
          <w:rFonts w:ascii="Times New Roman" w:hAnsi="Times New Roman"/>
          <w:color w:val="000000" w:themeColor="text1"/>
        </w:rPr>
        <w:t xml:space="preserve"> financial transparency commitments</w:t>
      </w:r>
      <w:r w:rsidR="00F75944" w:rsidRPr="00614376">
        <w:rPr>
          <w:rFonts w:ascii="Times New Roman" w:hAnsi="Times New Roman"/>
          <w:color w:val="000000" w:themeColor="text1"/>
        </w:rPr>
        <w:t>.  Investigator and Institution shall be responsible for ensuring that all sub-investigators have consented to these same terms of disclosure.</w:t>
      </w:r>
    </w:p>
    <w:p w14:paraId="477F5C66" w14:textId="0B6C68F2" w:rsidR="00EA7801" w:rsidRPr="00614376" w:rsidRDefault="00EA7801" w:rsidP="00F915DB">
      <w:pPr>
        <w:ind w:left="720"/>
        <w:rPr>
          <w:rFonts w:ascii="Times New Roman" w:hAnsi="Times New Roman"/>
          <w:color w:val="000000" w:themeColor="text1"/>
        </w:rPr>
      </w:pPr>
    </w:p>
    <w:p w14:paraId="477F5C67" w14:textId="500FA204" w:rsidR="00EA7801" w:rsidRDefault="00EA7801" w:rsidP="2A4561A7">
      <w:pPr>
        <w:keepNext/>
        <w:ind w:left="720" w:hanging="360"/>
        <w:rPr>
          <w:rFonts w:ascii="Times New Roman" w:hAnsi="Times New Roman"/>
          <w:color w:val="000000" w:themeColor="text1"/>
          <w:u w:val="single"/>
        </w:rPr>
      </w:pPr>
      <w:r w:rsidRPr="00614376">
        <w:rPr>
          <w:rFonts w:ascii="Times New Roman" w:hAnsi="Times New Roman"/>
          <w:color w:val="000000" w:themeColor="text1"/>
        </w:rPr>
        <w:t>H.</w:t>
      </w:r>
      <w:r w:rsidRPr="00614376">
        <w:rPr>
          <w:rFonts w:ascii="Times New Roman" w:hAnsi="Times New Roman"/>
          <w:color w:val="000000" w:themeColor="text1"/>
        </w:rPr>
        <w:tab/>
      </w:r>
      <w:r w:rsidRPr="00614376">
        <w:rPr>
          <w:rFonts w:ascii="Times New Roman" w:hAnsi="Times New Roman"/>
          <w:color w:val="000000" w:themeColor="text1"/>
          <w:u w:val="single"/>
        </w:rPr>
        <w:t xml:space="preserve">Controlled </w:t>
      </w:r>
      <w:r w:rsidR="00925C88" w:rsidRPr="00614376">
        <w:rPr>
          <w:rFonts w:ascii="Times New Roman" w:hAnsi="Times New Roman"/>
          <w:color w:val="000000" w:themeColor="text1"/>
          <w:u w:val="single"/>
        </w:rPr>
        <w:t xml:space="preserve">Drugs and </w:t>
      </w:r>
      <w:r w:rsidRPr="00614376">
        <w:rPr>
          <w:rFonts w:ascii="Times New Roman" w:hAnsi="Times New Roman"/>
          <w:color w:val="000000" w:themeColor="text1"/>
          <w:u w:val="single"/>
        </w:rPr>
        <w:t>Substances</w:t>
      </w:r>
    </w:p>
    <w:p w14:paraId="02C74EA5" w14:textId="77777777" w:rsidR="000511EC" w:rsidRPr="00614376" w:rsidRDefault="000511EC" w:rsidP="2A4561A7">
      <w:pPr>
        <w:keepNext/>
        <w:ind w:left="720" w:hanging="360"/>
        <w:rPr>
          <w:rFonts w:ascii="Times New Roman" w:hAnsi="Times New Roman"/>
          <w:color w:val="000000" w:themeColor="text1"/>
          <w:u w:val="single"/>
        </w:rPr>
      </w:pPr>
    </w:p>
    <w:p w14:paraId="1C0201D5" w14:textId="228A3843" w:rsidR="00FA6426" w:rsidRDefault="00EA7801" w:rsidP="00FA6426">
      <w:pPr>
        <w:ind w:left="720"/>
        <w:rPr>
          <w:rFonts w:ascii="Times New Roman" w:hAnsi="Times New Roman"/>
          <w:color w:val="000000" w:themeColor="text1"/>
        </w:rPr>
      </w:pPr>
      <w:r w:rsidRPr="00614376">
        <w:rPr>
          <w:rFonts w:ascii="Times New Roman" w:hAnsi="Times New Roman"/>
          <w:color w:val="000000" w:themeColor="text1"/>
        </w:rPr>
        <w:t xml:space="preserve">If the Study involves the use of a controlled </w:t>
      </w:r>
      <w:r w:rsidR="00A0500B" w:rsidRPr="00614376">
        <w:rPr>
          <w:rFonts w:ascii="Times New Roman" w:hAnsi="Times New Roman"/>
          <w:color w:val="000000" w:themeColor="text1"/>
        </w:rPr>
        <w:t xml:space="preserve">drug or </w:t>
      </w:r>
      <w:r w:rsidRPr="00614376">
        <w:rPr>
          <w:rFonts w:ascii="Times New Roman" w:hAnsi="Times New Roman"/>
          <w:color w:val="000000" w:themeColor="text1"/>
        </w:rPr>
        <w:t xml:space="preserve">substance, Investigator and Institution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provide Lilly a photocopy of </w:t>
      </w:r>
      <w:r w:rsidR="005A568B" w:rsidRPr="00614376">
        <w:rPr>
          <w:rFonts w:ascii="Times New Roman" w:hAnsi="Times New Roman"/>
          <w:color w:val="000000" w:themeColor="text1"/>
        </w:rPr>
        <w:t xml:space="preserve">the appropriate </w:t>
      </w:r>
      <w:r w:rsidRPr="00614376">
        <w:rPr>
          <w:rFonts w:ascii="Times New Roman" w:hAnsi="Times New Roman"/>
          <w:color w:val="000000" w:themeColor="text1"/>
        </w:rPr>
        <w:t>current Drug Enforcement Agency registration certificate before Study drug</w:t>
      </w:r>
      <w:r w:rsidR="001C28F5" w:rsidRPr="00614376">
        <w:rPr>
          <w:rFonts w:ascii="Times New Roman" w:hAnsi="Times New Roman"/>
          <w:color w:val="000000" w:themeColor="text1"/>
        </w:rPr>
        <w:t>(s) or device(s)</w:t>
      </w:r>
      <w:r w:rsidRPr="00614376">
        <w:rPr>
          <w:rFonts w:ascii="Times New Roman" w:hAnsi="Times New Roman"/>
          <w:color w:val="000000" w:themeColor="text1"/>
        </w:rPr>
        <w:t xml:space="preserve"> is shipped to the investigational </w:t>
      </w:r>
      <w:r w:rsidR="00855355" w:rsidRPr="00614376">
        <w:rPr>
          <w:rFonts w:ascii="Times New Roman" w:hAnsi="Times New Roman"/>
          <w:color w:val="000000" w:themeColor="text1"/>
        </w:rPr>
        <w:t>Study Site(s)</w:t>
      </w:r>
      <w:r w:rsidRPr="00614376">
        <w:rPr>
          <w:rFonts w:ascii="Times New Roman" w:hAnsi="Times New Roman"/>
          <w:color w:val="000000" w:themeColor="text1"/>
        </w:rPr>
        <w:t>.</w:t>
      </w:r>
    </w:p>
    <w:p w14:paraId="5587DFCB" w14:textId="77777777" w:rsidR="00FA6426" w:rsidRDefault="00FA6426" w:rsidP="00FA6426">
      <w:pPr>
        <w:ind w:left="720"/>
        <w:rPr>
          <w:rFonts w:ascii="Times New Roman" w:hAnsi="Times New Roman"/>
          <w:color w:val="000000" w:themeColor="text1"/>
        </w:rPr>
      </w:pPr>
    </w:p>
    <w:p w14:paraId="477F5C6A" w14:textId="07F1852C" w:rsidR="00EA7801" w:rsidRPr="00FA6426" w:rsidRDefault="00EA7801" w:rsidP="00FA6426">
      <w:pPr>
        <w:pStyle w:val="ListParagraph"/>
        <w:numPr>
          <w:ilvl w:val="0"/>
          <w:numId w:val="39"/>
        </w:numPr>
        <w:ind w:left="720" w:hanging="360"/>
        <w:rPr>
          <w:rFonts w:ascii="Times New Roman" w:hAnsi="Times New Roman"/>
          <w:color w:val="000000" w:themeColor="text1"/>
          <w:u w:val="single"/>
        </w:rPr>
      </w:pPr>
      <w:r w:rsidRPr="00FA6426">
        <w:rPr>
          <w:rFonts w:ascii="Times New Roman" w:hAnsi="Times New Roman"/>
          <w:color w:val="000000" w:themeColor="text1"/>
          <w:u w:val="single"/>
        </w:rPr>
        <w:t>Contract Research Organization Involvement</w:t>
      </w:r>
    </w:p>
    <w:p w14:paraId="0B490DCC" w14:textId="77777777" w:rsidR="000511EC" w:rsidRPr="000511EC" w:rsidRDefault="000511EC" w:rsidP="000511EC">
      <w:pPr>
        <w:pStyle w:val="ListParagraph"/>
        <w:keepNext/>
        <w:ind w:left="1080"/>
        <w:rPr>
          <w:rFonts w:ascii="Times New Roman" w:hAnsi="Times New Roman"/>
          <w:color w:val="000000" w:themeColor="text1"/>
        </w:rPr>
      </w:pPr>
    </w:p>
    <w:p w14:paraId="7A980CC1" w14:textId="080F0589" w:rsidR="00BA6815" w:rsidRDefault="00BA6815">
      <w:pPr>
        <w:ind w:left="720"/>
        <w:rPr>
          <w:rFonts w:ascii="Times New Roman" w:hAnsi="Times New Roman"/>
        </w:rPr>
      </w:pPr>
      <w:r w:rsidRPr="00614376">
        <w:rPr>
          <w:rFonts w:ascii="Times New Roman" w:hAnsi="Times New Roman"/>
        </w:rPr>
        <w:t xml:space="preserve">Lilly may authorize a contract research organization (“CRO”) to perform certain sponsor obligations in connection with this Study and/or this Agreement.  </w:t>
      </w:r>
      <w:r w:rsidR="00413141" w:rsidRPr="00614376">
        <w:rPr>
          <w:rFonts w:ascii="Times New Roman" w:hAnsi="Times New Roman"/>
        </w:rPr>
        <w:t xml:space="preserve">In such event, the terms and conditions of this Agreement shall also apply to CRO </w:t>
      </w:r>
      <w:proofErr w:type="gramStart"/>
      <w:r w:rsidR="00413141" w:rsidRPr="00614376">
        <w:rPr>
          <w:rFonts w:ascii="Times New Roman" w:hAnsi="Times New Roman"/>
        </w:rPr>
        <w:t>with regard to</w:t>
      </w:r>
      <w:proofErr w:type="gramEnd"/>
      <w:r w:rsidR="00413141" w:rsidRPr="00614376">
        <w:rPr>
          <w:rFonts w:ascii="Times New Roman" w:hAnsi="Times New Roman"/>
        </w:rPr>
        <w:t xml:space="preserve"> the delegated sponsor obligations. </w:t>
      </w:r>
      <w:r w:rsidRPr="00614376">
        <w:rPr>
          <w:rFonts w:ascii="Times New Roman" w:hAnsi="Times New Roman"/>
        </w:rPr>
        <w:t>If Lilly elects to utilize a CRO in connection with this Study and/or this Agreement, Investigator and Institution shall cooperate with such CRO in performing this Study.</w:t>
      </w:r>
      <w:r w:rsidR="00E71A68" w:rsidRPr="00614376">
        <w:rPr>
          <w:rFonts w:ascii="Times New Roman" w:hAnsi="Times New Roman"/>
        </w:rPr>
        <w:t xml:space="preserve"> </w:t>
      </w:r>
    </w:p>
    <w:p w14:paraId="17F03DF7" w14:textId="77777777" w:rsidR="001104BC" w:rsidRDefault="001104BC">
      <w:pPr>
        <w:ind w:left="720"/>
        <w:rPr>
          <w:rFonts w:ascii="Times New Roman" w:hAnsi="Times New Roman"/>
        </w:rPr>
      </w:pPr>
    </w:p>
    <w:p w14:paraId="477F5C6D" w14:textId="47C423E3" w:rsidR="00705CF1" w:rsidRDefault="00705CF1" w:rsidP="2A4561A7">
      <w:pPr>
        <w:keepNext/>
        <w:ind w:left="734" w:hanging="374"/>
        <w:rPr>
          <w:rFonts w:ascii="Times New Roman" w:hAnsi="Times New Roman"/>
          <w:color w:val="000000" w:themeColor="text1"/>
          <w:u w:val="single"/>
        </w:rPr>
      </w:pPr>
      <w:r w:rsidRPr="00614376">
        <w:rPr>
          <w:rFonts w:ascii="Times New Roman" w:hAnsi="Times New Roman"/>
          <w:color w:val="000000" w:themeColor="text1"/>
        </w:rPr>
        <w:t>J.</w:t>
      </w:r>
      <w:r w:rsidRPr="00614376">
        <w:rPr>
          <w:rFonts w:ascii="Times New Roman" w:hAnsi="Times New Roman"/>
          <w:color w:val="000000" w:themeColor="text1"/>
        </w:rPr>
        <w:tab/>
      </w:r>
      <w:r w:rsidRPr="00614376">
        <w:rPr>
          <w:rFonts w:ascii="Times New Roman" w:hAnsi="Times New Roman"/>
          <w:color w:val="000000" w:themeColor="text1"/>
          <w:u w:val="single"/>
        </w:rPr>
        <w:t>Equipment</w:t>
      </w:r>
    </w:p>
    <w:p w14:paraId="4AA19F92" w14:textId="77777777" w:rsidR="000511EC" w:rsidRPr="00614376" w:rsidRDefault="000511EC" w:rsidP="2A4561A7">
      <w:pPr>
        <w:keepNext/>
        <w:ind w:left="734" w:hanging="374"/>
        <w:rPr>
          <w:rFonts w:ascii="Times New Roman" w:hAnsi="Times New Roman"/>
          <w:color w:val="000000" w:themeColor="text1"/>
        </w:rPr>
      </w:pPr>
    </w:p>
    <w:p w14:paraId="477F5C6E" w14:textId="4CAA0228" w:rsidR="004C0BA7" w:rsidRPr="00614376" w:rsidRDefault="004C0BA7" w:rsidP="00F915DB">
      <w:pPr>
        <w:ind w:left="720"/>
        <w:rPr>
          <w:rFonts w:ascii="Times New Roman" w:hAnsi="Times New Roman"/>
          <w:color w:val="000000" w:themeColor="text1"/>
        </w:rPr>
      </w:pPr>
      <w:r w:rsidRPr="00614376">
        <w:rPr>
          <w:rFonts w:ascii="Times New Roman" w:hAnsi="Times New Roman"/>
          <w:color w:val="000000" w:themeColor="text1"/>
        </w:rPr>
        <w:t xml:space="preserve">If Lilly is providing Investigator and/or Institution with leased or Lilly owned equipment (“Equipment”) for use in this Study, </w:t>
      </w:r>
      <w:r w:rsidR="000B6A06" w:rsidRPr="00614376">
        <w:rPr>
          <w:rFonts w:ascii="Times New Roman" w:hAnsi="Times New Roman"/>
          <w:color w:val="000000" w:themeColor="text1"/>
        </w:rPr>
        <w:t xml:space="preserve">such </w:t>
      </w:r>
      <w:r w:rsidRPr="00614376">
        <w:rPr>
          <w:rFonts w:ascii="Times New Roman" w:hAnsi="Times New Roman"/>
          <w:color w:val="000000" w:themeColor="text1"/>
        </w:rPr>
        <w:t xml:space="preserve">Equipment shall be and remain the sole and exclusive property of Lilly and/or the lessor. Investigator and Institution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comply with all manuals and instructions from Lilly and/or the lessor regarding the use, care</w:t>
      </w:r>
      <w:r w:rsidR="00967BE5" w:rsidRPr="00614376">
        <w:rPr>
          <w:rFonts w:ascii="Times New Roman" w:hAnsi="Times New Roman"/>
          <w:color w:val="000000" w:themeColor="text1"/>
        </w:rPr>
        <w:t>, maintenance</w:t>
      </w:r>
      <w:r w:rsidR="00C351FF" w:rsidRPr="00614376">
        <w:rPr>
          <w:rFonts w:ascii="Times New Roman" w:hAnsi="Times New Roman"/>
          <w:color w:val="000000" w:themeColor="text1"/>
        </w:rPr>
        <w:t>,</w:t>
      </w:r>
      <w:r w:rsidRPr="00614376">
        <w:rPr>
          <w:rFonts w:ascii="Times New Roman" w:hAnsi="Times New Roman"/>
          <w:color w:val="000000" w:themeColor="text1"/>
        </w:rPr>
        <w:t xml:space="preserve"> and return</w:t>
      </w:r>
      <w:r w:rsidR="00FA56A6" w:rsidRPr="00614376">
        <w:rPr>
          <w:rFonts w:ascii="Times New Roman" w:hAnsi="Times New Roman"/>
          <w:color w:val="000000" w:themeColor="text1"/>
        </w:rPr>
        <w:t xml:space="preserve"> or disposition</w:t>
      </w:r>
      <w:r w:rsidRPr="00614376">
        <w:rPr>
          <w:rFonts w:ascii="Times New Roman" w:hAnsi="Times New Roman"/>
          <w:color w:val="000000" w:themeColor="text1"/>
        </w:rPr>
        <w:t xml:space="preserve"> of the Equipment</w:t>
      </w:r>
      <w:r w:rsidR="000C07FF" w:rsidRPr="00614376">
        <w:rPr>
          <w:rFonts w:ascii="Times New Roman" w:hAnsi="Times New Roman"/>
          <w:color w:val="000000" w:themeColor="text1"/>
        </w:rPr>
        <w:t>,</w:t>
      </w:r>
      <w:r w:rsidR="003B6A24" w:rsidRPr="00614376">
        <w:rPr>
          <w:rFonts w:ascii="Times New Roman" w:hAnsi="Times New Roman"/>
          <w:color w:val="000000" w:themeColor="text1"/>
        </w:rPr>
        <w:t xml:space="preserve"> such return or disposition to be at Lilly’s expense</w:t>
      </w:r>
      <w:r w:rsidRPr="00614376">
        <w:rPr>
          <w:rFonts w:ascii="Times New Roman" w:hAnsi="Times New Roman"/>
          <w:color w:val="000000" w:themeColor="text1"/>
        </w:rPr>
        <w:t xml:space="preserve">. </w:t>
      </w:r>
      <w:r w:rsidR="000B6A06" w:rsidRPr="00614376">
        <w:rPr>
          <w:rFonts w:ascii="Times New Roman" w:hAnsi="Times New Roman"/>
          <w:color w:val="000000" w:themeColor="text1"/>
        </w:rPr>
        <w:t xml:space="preserve">The </w:t>
      </w:r>
      <w:r w:rsidRPr="00614376">
        <w:rPr>
          <w:rFonts w:ascii="Times New Roman" w:hAnsi="Times New Roman"/>
          <w:color w:val="000000" w:themeColor="text1"/>
        </w:rPr>
        <w:t xml:space="preserve">Equipment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only be used </w:t>
      </w:r>
      <w:r w:rsidR="000B6A06" w:rsidRPr="00614376">
        <w:rPr>
          <w:rFonts w:ascii="Times New Roman" w:hAnsi="Times New Roman"/>
          <w:color w:val="000000" w:themeColor="text1"/>
        </w:rPr>
        <w:t>for</w:t>
      </w:r>
      <w:r w:rsidRPr="00614376">
        <w:rPr>
          <w:rFonts w:ascii="Times New Roman" w:hAnsi="Times New Roman"/>
          <w:color w:val="000000" w:themeColor="text1"/>
        </w:rPr>
        <w:t xml:space="preserve"> conducting the Study and shall not </w:t>
      </w:r>
      <w:r w:rsidR="000B6A06" w:rsidRPr="00614376">
        <w:rPr>
          <w:rFonts w:ascii="Times New Roman" w:hAnsi="Times New Roman"/>
          <w:color w:val="000000" w:themeColor="text1"/>
        </w:rPr>
        <w:t>be used</w:t>
      </w:r>
      <w:r w:rsidRPr="00614376">
        <w:rPr>
          <w:rFonts w:ascii="Times New Roman" w:hAnsi="Times New Roman"/>
          <w:color w:val="000000" w:themeColor="text1"/>
        </w:rPr>
        <w:t xml:space="preserve"> for any </w:t>
      </w:r>
      <w:r w:rsidR="000B6A06" w:rsidRPr="00614376">
        <w:rPr>
          <w:rFonts w:ascii="Times New Roman" w:hAnsi="Times New Roman"/>
          <w:color w:val="000000" w:themeColor="text1"/>
        </w:rPr>
        <w:t xml:space="preserve">other </w:t>
      </w:r>
      <w:r w:rsidRPr="00614376">
        <w:rPr>
          <w:rFonts w:ascii="Times New Roman" w:hAnsi="Times New Roman"/>
          <w:color w:val="000000" w:themeColor="text1"/>
        </w:rPr>
        <w:t xml:space="preserve">clinical or commercial purposes. </w:t>
      </w:r>
      <w:r w:rsidR="000B6A06" w:rsidRPr="00614376">
        <w:rPr>
          <w:rFonts w:ascii="Times New Roman" w:hAnsi="Times New Roman"/>
          <w:color w:val="000000" w:themeColor="text1"/>
        </w:rPr>
        <w:t xml:space="preserve">The </w:t>
      </w:r>
      <w:r w:rsidRPr="00614376">
        <w:rPr>
          <w:rFonts w:ascii="Times New Roman" w:hAnsi="Times New Roman"/>
          <w:color w:val="000000" w:themeColor="text1"/>
        </w:rPr>
        <w:t>Equipment shall remain in the same condition</w:t>
      </w:r>
      <w:r w:rsidR="000B6A06" w:rsidRPr="00614376">
        <w:rPr>
          <w:rFonts w:ascii="Times New Roman" w:hAnsi="Times New Roman"/>
          <w:color w:val="000000" w:themeColor="text1"/>
        </w:rPr>
        <w:t xml:space="preserve"> as provided</w:t>
      </w:r>
      <w:r w:rsidRPr="00614376">
        <w:rPr>
          <w:rFonts w:ascii="Times New Roman" w:hAnsi="Times New Roman"/>
          <w:color w:val="000000" w:themeColor="text1"/>
        </w:rPr>
        <w:t>, ordinary wear and tear excepted</w:t>
      </w:r>
      <w:r w:rsidR="000B6A06" w:rsidRPr="00614376">
        <w:rPr>
          <w:rFonts w:ascii="Times New Roman" w:hAnsi="Times New Roman"/>
          <w:color w:val="000000" w:themeColor="text1"/>
        </w:rPr>
        <w:t>.  Investigator and/or Institution shall</w:t>
      </w:r>
      <w:r w:rsidRPr="00614376">
        <w:rPr>
          <w:rFonts w:ascii="Times New Roman" w:hAnsi="Times New Roman"/>
          <w:color w:val="000000" w:themeColor="text1"/>
        </w:rPr>
        <w:t xml:space="preserve"> </w:t>
      </w:r>
      <w:r w:rsidR="000B6A06" w:rsidRPr="00614376">
        <w:rPr>
          <w:rFonts w:ascii="Times New Roman" w:hAnsi="Times New Roman"/>
          <w:color w:val="000000" w:themeColor="text1"/>
        </w:rPr>
        <w:t xml:space="preserve">be </w:t>
      </w:r>
      <w:r w:rsidRPr="00614376">
        <w:rPr>
          <w:rFonts w:ascii="Times New Roman" w:hAnsi="Times New Roman"/>
          <w:color w:val="000000" w:themeColor="text1"/>
        </w:rPr>
        <w:t xml:space="preserve">responsible for </w:t>
      </w:r>
      <w:r w:rsidR="000B6A06" w:rsidRPr="00614376">
        <w:rPr>
          <w:rFonts w:ascii="Times New Roman" w:hAnsi="Times New Roman"/>
          <w:color w:val="000000" w:themeColor="text1"/>
        </w:rPr>
        <w:t xml:space="preserve">any loss or damage (including but not limited to maintenance, repair or replacement) to </w:t>
      </w:r>
      <w:r w:rsidRPr="00614376">
        <w:rPr>
          <w:rFonts w:ascii="Times New Roman" w:hAnsi="Times New Roman"/>
          <w:color w:val="000000" w:themeColor="text1"/>
        </w:rPr>
        <w:t xml:space="preserve">the Equipment due to </w:t>
      </w:r>
      <w:r w:rsidR="000B6A06" w:rsidRPr="00614376">
        <w:rPr>
          <w:rFonts w:ascii="Times New Roman" w:hAnsi="Times New Roman"/>
          <w:color w:val="000000" w:themeColor="text1"/>
        </w:rPr>
        <w:t xml:space="preserve">Investigator’s and/or Institution’s </w:t>
      </w:r>
      <w:r w:rsidRPr="00614376">
        <w:rPr>
          <w:rFonts w:ascii="Times New Roman" w:hAnsi="Times New Roman"/>
          <w:color w:val="000000" w:themeColor="text1"/>
        </w:rPr>
        <w:t>negligence</w:t>
      </w:r>
      <w:r w:rsidR="000B6A06" w:rsidRPr="00614376">
        <w:rPr>
          <w:rFonts w:ascii="Times New Roman" w:hAnsi="Times New Roman"/>
          <w:color w:val="000000" w:themeColor="text1"/>
        </w:rPr>
        <w:t xml:space="preserve"> or </w:t>
      </w:r>
      <w:r w:rsidRPr="00614376">
        <w:rPr>
          <w:rFonts w:ascii="Times New Roman" w:hAnsi="Times New Roman"/>
          <w:color w:val="000000" w:themeColor="text1"/>
        </w:rPr>
        <w:t xml:space="preserve">mistreatment.  </w:t>
      </w:r>
    </w:p>
    <w:p w14:paraId="31218915" w14:textId="58065205" w:rsidR="00B13D64" w:rsidRPr="00614376" w:rsidRDefault="00B13D64" w:rsidP="00F915DB">
      <w:pPr>
        <w:ind w:left="720"/>
        <w:rPr>
          <w:rFonts w:ascii="Times New Roman" w:hAnsi="Times New Roman"/>
          <w:color w:val="000000" w:themeColor="text1"/>
        </w:rPr>
      </w:pPr>
    </w:p>
    <w:p w14:paraId="05857664" w14:textId="2EFC99CB" w:rsidR="00B13D64" w:rsidRDefault="00B13D64" w:rsidP="00B13D64">
      <w:pPr>
        <w:ind w:left="720" w:hanging="360"/>
        <w:rPr>
          <w:rFonts w:ascii="Times New Roman" w:hAnsi="Times New Roman"/>
          <w:color w:val="000000" w:themeColor="text1"/>
          <w:u w:val="single"/>
        </w:rPr>
      </w:pPr>
      <w:r w:rsidRPr="00614376">
        <w:rPr>
          <w:rFonts w:ascii="Times New Roman" w:hAnsi="Times New Roman"/>
          <w:color w:val="000000" w:themeColor="text1"/>
        </w:rPr>
        <w:t>K.</w:t>
      </w:r>
      <w:r w:rsidR="00E42697" w:rsidRPr="00614376">
        <w:rPr>
          <w:rFonts w:ascii="Times New Roman" w:hAnsi="Times New Roman"/>
          <w:color w:val="000000" w:themeColor="text1"/>
        </w:rPr>
        <w:tab/>
      </w:r>
      <w:r w:rsidR="00E42697" w:rsidRPr="00614376">
        <w:rPr>
          <w:rFonts w:ascii="Times New Roman" w:hAnsi="Times New Roman"/>
          <w:color w:val="000000" w:themeColor="text1"/>
          <w:u w:val="single"/>
        </w:rPr>
        <w:t>Home Health Care</w:t>
      </w:r>
    </w:p>
    <w:p w14:paraId="2BA4D50B" w14:textId="77777777" w:rsidR="00FA6426" w:rsidRPr="00614376" w:rsidRDefault="00FA6426" w:rsidP="00B13D64">
      <w:pPr>
        <w:ind w:left="720" w:hanging="360"/>
        <w:rPr>
          <w:rFonts w:ascii="Times New Roman" w:hAnsi="Times New Roman"/>
          <w:color w:val="000000" w:themeColor="text1"/>
          <w:u w:val="single"/>
        </w:rPr>
      </w:pPr>
    </w:p>
    <w:p w14:paraId="11AEE6BE" w14:textId="38070FC8" w:rsidR="00E42697" w:rsidRPr="00614376" w:rsidRDefault="00E42697" w:rsidP="00E42697">
      <w:pPr>
        <w:ind w:left="720"/>
        <w:rPr>
          <w:rFonts w:ascii="Times New Roman" w:hAnsi="Times New Roman"/>
          <w:color w:val="000000" w:themeColor="text1"/>
        </w:rPr>
      </w:pPr>
      <w:r w:rsidRPr="31F3F0F3">
        <w:rPr>
          <w:rFonts w:ascii="Times New Roman" w:hAnsi="Times New Roman"/>
          <w:color w:val="000000" w:themeColor="text1"/>
        </w:rPr>
        <w:lastRenderedPageBreak/>
        <w:t>If utilizing a Lilly qualified home health care company</w:t>
      </w:r>
      <w:r w:rsidR="00524F2B" w:rsidRPr="31F3F0F3">
        <w:rPr>
          <w:rFonts w:ascii="Times New Roman" w:hAnsi="Times New Roman"/>
          <w:color w:val="000000" w:themeColor="text1"/>
        </w:rPr>
        <w:t>,</w:t>
      </w:r>
      <w:r w:rsidRPr="31F3F0F3">
        <w:rPr>
          <w:rFonts w:ascii="Times New Roman" w:hAnsi="Times New Roman"/>
          <w:color w:val="000000" w:themeColor="text1"/>
        </w:rPr>
        <w:t xml:space="preserve"> the Investigator and Institution will reasonably cooperate with home health care companies/staff and will ensure implementation of the Study in accordance with the Protocol.  As applicable, home health care company employees and functions shall be identified on the site’s delegation log. Institution agrees to comply with applicable privacy laws and regulations when transferring participant</w:t>
      </w:r>
      <w:r w:rsidR="006E0FEF" w:rsidRPr="31F3F0F3">
        <w:rPr>
          <w:rFonts w:ascii="Times New Roman" w:hAnsi="Times New Roman"/>
          <w:color w:val="000000" w:themeColor="text1"/>
        </w:rPr>
        <w:t xml:space="preserve"> Protected Data </w:t>
      </w:r>
      <w:r w:rsidRPr="31F3F0F3">
        <w:rPr>
          <w:rFonts w:ascii="Times New Roman" w:hAnsi="Times New Roman"/>
          <w:color w:val="000000" w:themeColor="text1"/>
        </w:rPr>
        <w:t>to the home health care company, including execution of any necessary privacy agreements.</w:t>
      </w:r>
      <w:r w:rsidR="00471838" w:rsidRPr="31F3F0F3">
        <w:rPr>
          <w:rFonts w:ascii="Times New Roman" w:hAnsi="Times New Roman"/>
          <w:color w:val="000000" w:themeColor="text1"/>
        </w:rPr>
        <w:t xml:space="preserve">  Consistent with the terms of the Study Budget, any such home health</w:t>
      </w:r>
      <w:r w:rsidR="00A40762" w:rsidRPr="31F3F0F3">
        <w:rPr>
          <w:rFonts w:ascii="Times New Roman" w:hAnsi="Times New Roman"/>
          <w:color w:val="000000" w:themeColor="text1"/>
        </w:rPr>
        <w:t xml:space="preserve"> </w:t>
      </w:r>
      <w:r w:rsidR="00471838" w:rsidRPr="31F3F0F3">
        <w:rPr>
          <w:rFonts w:ascii="Times New Roman" w:hAnsi="Times New Roman"/>
          <w:color w:val="000000" w:themeColor="text1"/>
        </w:rPr>
        <w:t>care visit shall occur in place of the on-site visit. For the avoidance of doubt, Lilly will compensate Institution once under this section</w:t>
      </w:r>
      <w:r w:rsidR="00525EFB" w:rsidRPr="31F3F0F3">
        <w:rPr>
          <w:rFonts w:ascii="Times New Roman" w:hAnsi="Times New Roman"/>
          <w:color w:val="000000" w:themeColor="text1"/>
        </w:rPr>
        <w:t xml:space="preserve">; </w:t>
      </w:r>
      <w:r w:rsidR="00471838" w:rsidRPr="31F3F0F3">
        <w:rPr>
          <w:rFonts w:ascii="Times New Roman" w:hAnsi="Times New Roman"/>
          <w:color w:val="000000" w:themeColor="text1"/>
        </w:rPr>
        <w:t>for either the home health care visit</w:t>
      </w:r>
      <w:r w:rsidR="0077576D" w:rsidRPr="31F3F0F3">
        <w:rPr>
          <w:rFonts w:ascii="Times New Roman" w:hAnsi="Times New Roman"/>
          <w:color w:val="000000" w:themeColor="text1"/>
        </w:rPr>
        <w:t xml:space="preserve"> </w:t>
      </w:r>
      <w:r w:rsidR="00471838" w:rsidRPr="31F3F0F3">
        <w:rPr>
          <w:rFonts w:ascii="Times New Roman" w:hAnsi="Times New Roman"/>
          <w:color w:val="000000" w:themeColor="text1"/>
        </w:rPr>
        <w:t xml:space="preserve">or the </w:t>
      </w:r>
      <w:r w:rsidR="00F717B9" w:rsidRPr="31F3F0F3">
        <w:rPr>
          <w:rFonts w:ascii="Times New Roman" w:hAnsi="Times New Roman"/>
          <w:color w:val="000000" w:themeColor="text1"/>
        </w:rPr>
        <w:t xml:space="preserve">on-site </w:t>
      </w:r>
      <w:r w:rsidR="00471838" w:rsidRPr="31F3F0F3">
        <w:rPr>
          <w:rFonts w:ascii="Times New Roman" w:hAnsi="Times New Roman"/>
          <w:color w:val="000000" w:themeColor="text1"/>
        </w:rPr>
        <w:t>visit, whichever the case may be.</w:t>
      </w:r>
    </w:p>
    <w:p w14:paraId="4BBB61B4" w14:textId="77777777" w:rsidR="00AA7445" w:rsidRPr="00614376" w:rsidRDefault="00AA7445" w:rsidP="00F915DB">
      <w:pPr>
        <w:ind w:left="720"/>
        <w:rPr>
          <w:rFonts w:ascii="Times New Roman" w:hAnsi="Times New Roman"/>
          <w:color w:val="000000" w:themeColor="text1"/>
        </w:rPr>
      </w:pPr>
    </w:p>
    <w:p w14:paraId="477F5C70" w14:textId="77777777" w:rsidR="00EA7801" w:rsidRPr="00614376" w:rsidRDefault="00EA7801" w:rsidP="00DD25BA">
      <w:pPr>
        <w:keepNext/>
        <w:ind w:left="360" w:hanging="360"/>
        <w:rPr>
          <w:rFonts w:ascii="Times New Roman" w:hAnsi="Times New Roman"/>
          <w:color w:val="000000" w:themeColor="text1"/>
        </w:rPr>
      </w:pPr>
      <w:r w:rsidRPr="00614376">
        <w:rPr>
          <w:rFonts w:ascii="Times New Roman" w:hAnsi="Times New Roman"/>
          <w:color w:val="000000" w:themeColor="text1"/>
        </w:rPr>
        <w:t>II.</w:t>
      </w:r>
      <w:r w:rsidRPr="00614376">
        <w:rPr>
          <w:rFonts w:ascii="Times New Roman" w:hAnsi="Times New Roman"/>
          <w:color w:val="000000" w:themeColor="text1"/>
        </w:rPr>
        <w:tab/>
      </w:r>
      <w:r w:rsidRPr="00614376">
        <w:rPr>
          <w:rFonts w:ascii="Times New Roman" w:hAnsi="Times New Roman"/>
          <w:color w:val="000000" w:themeColor="text1"/>
          <w:u w:val="single"/>
        </w:rPr>
        <w:t>LILLY SUPPORT</w:t>
      </w:r>
    </w:p>
    <w:p w14:paraId="477F5C71" w14:textId="77777777" w:rsidR="00EA7801" w:rsidRPr="00614376" w:rsidRDefault="00EA7801" w:rsidP="00DD25BA">
      <w:pPr>
        <w:keepNext/>
        <w:rPr>
          <w:rFonts w:ascii="Times New Roman" w:hAnsi="Times New Roman"/>
          <w:color w:val="000000" w:themeColor="text1"/>
        </w:rPr>
      </w:pPr>
    </w:p>
    <w:p w14:paraId="477F5C72" w14:textId="107F17E1" w:rsidR="00EA7801" w:rsidRPr="00614376" w:rsidRDefault="00EA7801" w:rsidP="00F915DB">
      <w:pPr>
        <w:ind w:left="360"/>
        <w:rPr>
          <w:rFonts w:ascii="Times New Roman" w:hAnsi="Times New Roman"/>
          <w:color w:val="000000" w:themeColor="text1"/>
        </w:rPr>
      </w:pPr>
      <w:r w:rsidRPr="00614376">
        <w:rPr>
          <w:rFonts w:ascii="Times New Roman" w:hAnsi="Times New Roman"/>
          <w:color w:val="000000" w:themeColor="text1"/>
        </w:rPr>
        <w:t xml:space="preserve">Lilly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provide Investigator and</w:t>
      </w:r>
      <w:r w:rsidR="00DD069E" w:rsidRPr="00614376">
        <w:rPr>
          <w:rFonts w:ascii="Times New Roman" w:hAnsi="Times New Roman"/>
          <w:color w:val="000000" w:themeColor="text1"/>
        </w:rPr>
        <w:t>/</w:t>
      </w:r>
      <w:r w:rsidR="00F102A7" w:rsidRPr="00614376">
        <w:rPr>
          <w:rFonts w:ascii="Times New Roman" w:hAnsi="Times New Roman"/>
          <w:color w:val="000000" w:themeColor="text1"/>
        </w:rPr>
        <w:t>or Institution</w:t>
      </w:r>
      <w:r w:rsidRPr="00614376">
        <w:rPr>
          <w:rFonts w:ascii="Times New Roman" w:hAnsi="Times New Roman"/>
          <w:color w:val="000000" w:themeColor="text1"/>
        </w:rPr>
        <w:t xml:space="preserve"> with Study drug(s)</w:t>
      </w:r>
      <w:r w:rsidR="003E10FB" w:rsidRPr="00614376">
        <w:rPr>
          <w:rFonts w:ascii="Times New Roman" w:hAnsi="Times New Roman"/>
          <w:color w:val="000000" w:themeColor="text1"/>
        </w:rPr>
        <w:t xml:space="preserve"> and/or device(s) as applicable to the Study</w:t>
      </w:r>
      <w:r w:rsidR="00BD726F" w:rsidRPr="00614376">
        <w:rPr>
          <w:rFonts w:ascii="Times New Roman" w:hAnsi="Times New Roman"/>
          <w:color w:val="000000" w:themeColor="text1"/>
        </w:rPr>
        <w:t>, at Lilly’s expense</w:t>
      </w:r>
      <w:r w:rsidRPr="00614376">
        <w:rPr>
          <w:rFonts w:ascii="Times New Roman" w:hAnsi="Times New Roman"/>
          <w:color w:val="000000" w:themeColor="text1"/>
        </w:rPr>
        <w:t xml:space="preserve">.  In addition, Lilly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provide financial support for the Study as follows:</w:t>
      </w:r>
    </w:p>
    <w:p w14:paraId="477F5C73" w14:textId="77777777" w:rsidR="00EA7801" w:rsidRPr="00614376" w:rsidRDefault="00EA7801" w:rsidP="00F915DB">
      <w:pPr>
        <w:rPr>
          <w:rFonts w:ascii="Times New Roman" w:hAnsi="Times New Roman"/>
          <w:color w:val="000000" w:themeColor="text1"/>
        </w:rPr>
      </w:pPr>
    </w:p>
    <w:p w14:paraId="477F5C74" w14:textId="38BD819A" w:rsidR="00EA7801" w:rsidRDefault="00EA7801" w:rsidP="00FA6426">
      <w:pPr>
        <w:pStyle w:val="ListParagraph"/>
        <w:keepNext/>
        <w:numPr>
          <w:ilvl w:val="0"/>
          <w:numId w:val="40"/>
        </w:numPr>
        <w:rPr>
          <w:rFonts w:ascii="Times New Roman" w:hAnsi="Times New Roman"/>
          <w:color w:val="000000" w:themeColor="text1"/>
          <w:u w:val="single"/>
        </w:rPr>
      </w:pPr>
      <w:r w:rsidRPr="00FA6426">
        <w:rPr>
          <w:rFonts w:ascii="Times New Roman" w:hAnsi="Times New Roman"/>
          <w:color w:val="000000" w:themeColor="text1"/>
          <w:u w:val="single"/>
        </w:rPr>
        <w:t>Payee</w:t>
      </w:r>
    </w:p>
    <w:p w14:paraId="73344EBC" w14:textId="1A5EF05F" w:rsidR="00FA6426" w:rsidRDefault="0065429B" w:rsidP="00FA6426">
      <w:pPr>
        <w:pStyle w:val="ListParagraph"/>
        <w:keepNext/>
        <w:rPr>
          <w:rFonts w:ascii="Times New Roman" w:hAnsi="Times New Roman"/>
          <w:color w:val="000000" w:themeColor="text1"/>
          <w:u w:val="single"/>
        </w:rPr>
      </w:pPr>
      <w:r>
        <w:rPr>
          <w:rFonts w:ascii="Times New Roman" w:hAnsi="Times New Roman"/>
          <w:color w:val="000000" w:themeColor="text1"/>
          <w:u w:val="single"/>
        </w:rPr>
        <w:t xml:space="preserve"/>
      </w:r>
    </w:p>
    <w:p w14:paraId="57072E39" w14:textId="5F81131D" w:rsidR="009B3042" w:rsidRPr="008B5F1A" w:rsidRDefault="008B5F1A" w:rsidP="0065429B">
      <w:pPr>
        <w:pStyle w:val="ListParagraph"/>
        <w:keepNext/>
        <w:rPr>
          <w:rFonts w:ascii="Times New Roman" w:hAnsi="Times New Roman"/>
          <w:color w:val="0000CC"/>
        </w:rPr>
      </w:pPr>
      <w:r w:rsidRPr="00CD005C">
        <w:rPr>
          <w:rFonts w:ascii="Times New Roman" w:hAnsi="Times New Roman"/>
          <w:color w:val="00A802"/>
        </w:rPr>
        <w:t>Payment in connection with the Study shall be made to Institution as Institution is named in an IRS W-9 form, and to the address listed in the Lilly Supplier Information Form provided by Institution to Lilly. Institution shall provide Lilly with a completed “</w:t>
      </w:r>
      <w:proofErr w:type="spellStart"/>
      <w:r w:rsidRPr="00CD005C">
        <w:rPr>
          <w:rFonts w:ascii="Times New Roman" w:hAnsi="Times New Roman"/>
          <w:color w:val="00A802"/>
        </w:rPr>
        <w:t>Registro</w:t>
      </w:r>
      <w:proofErr w:type="spellEnd"/>
      <w:r w:rsidRPr="00CD005C">
        <w:rPr>
          <w:rFonts w:ascii="Times New Roman" w:hAnsi="Times New Roman"/>
          <w:color w:val="00A802"/>
        </w:rPr>
        <w:t xml:space="preserve"> de </w:t>
      </w:r>
      <w:proofErr w:type="spellStart"/>
      <w:r w:rsidRPr="00CD005C">
        <w:rPr>
          <w:rFonts w:ascii="Times New Roman" w:hAnsi="Times New Roman"/>
          <w:color w:val="00A802"/>
        </w:rPr>
        <w:t>Comerciantes</w:t>
      </w:r>
      <w:proofErr w:type="spellEnd"/>
      <w:r w:rsidRPr="00CD005C">
        <w:rPr>
          <w:rFonts w:ascii="Times New Roman" w:hAnsi="Times New Roman"/>
          <w:color w:val="00A802"/>
        </w:rPr>
        <w:t xml:space="preserve">” (Registry of Merchant) form before any payments are made to Institution.  All amounts due to Institution for services rendered under this Agreement shall be paid net of any Puerto Rico taxes required to be withheld from amounts paid for services rendered unless a Total or Partial Waiver is provided. That is, the payment shall be adjusted for a 10% withholding tax if applicable parties is/are a Puerto Rico resident on amounts exceeding $500.00 in any given year, 20% withholding tax if a non-resident USA citizen, and 29% withholding tax if a nonresident alien.  The applicable party shall be solely responsible for payment of any additional applicable </w:t>
      </w:r>
      <w:proofErr w:type="gramStart"/>
      <w:r w:rsidRPr="00CD005C">
        <w:rPr>
          <w:rFonts w:ascii="Times New Roman" w:hAnsi="Times New Roman"/>
          <w:color w:val="00A802"/>
        </w:rPr>
        <w:t>taxes.</w:t>
      </w:r>
      <w:r w:rsidR="009B3042">
        <w:t xml:space="preserve"/>
      </w:r>
    </w:p>
    <w:p w14:paraId="5C16137B" w14:textId="77777777" w:rsidR="00890722" w:rsidRPr="000A3FAA" w:rsidRDefault="00890722" w:rsidP="008B5F1A">
      <w:pPr>
        <w:pStyle w:val="BodyTextIndent2"/>
        <w:keepNext w:val="0"/>
        <w:ind w:left="0"/>
      </w:pPr>
    </w:p>
    <w:p w14:paraId="477F5C79" w14:textId="31E1C2DE" w:rsidR="004210E9" w:rsidRPr="00614376" w:rsidRDefault="004210E9" w:rsidP="35824668">
      <w:pPr>
        <w:ind w:left="720"/>
        <w:rPr>
          <w:rFonts w:ascii="Times New Roman" w:hAnsi="Times New Roman"/>
          <w:color w:val="000000" w:themeColor="text1"/>
        </w:rPr>
      </w:pPr>
      <w:r w:rsidRPr="31F3F0F3">
        <w:rPr>
          <w:rFonts w:ascii="Times New Roman" w:hAnsi="Times New Roman"/>
          <w:color w:val="000000" w:themeColor="text1"/>
        </w:rPr>
        <w:t>The following information shall be provided to Institution regarding each payment designated for patient services: Protocol alias, Investigator name, patient number, patient visit number</w:t>
      </w:r>
      <w:r w:rsidR="00AA3761" w:rsidRPr="31F3F0F3">
        <w:rPr>
          <w:rFonts w:ascii="Times New Roman" w:hAnsi="Times New Roman"/>
          <w:color w:val="000000" w:themeColor="text1"/>
        </w:rPr>
        <w:t>,</w:t>
      </w:r>
      <w:r w:rsidRPr="31F3F0F3">
        <w:rPr>
          <w:rFonts w:ascii="Times New Roman" w:hAnsi="Times New Roman"/>
          <w:color w:val="000000" w:themeColor="text1"/>
        </w:rPr>
        <w:t xml:space="preserve"> and visit payment amount.  For each payment made in reimbursement of invoiceable expenses, Lilly shall provide a remittance advice containing either a description of the reimbursement and/or Institution’s invoice number</w:t>
      </w:r>
      <w:r w:rsidR="00550056" w:rsidRPr="31F3F0F3">
        <w:rPr>
          <w:rFonts w:ascii="Times New Roman" w:hAnsi="Times New Roman"/>
          <w:color w:val="000000" w:themeColor="text1"/>
        </w:rPr>
        <w:t xml:space="preserve">. </w:t>
      </w:r>
      <w:r w:rsidRPr="31F3F0F3">
        <w:rPr>
          <w:rFonts w:ascii="Times New Roman" w:hAnsi="Times New Roman"/>
          <w:color w:val="000000" w:themeColor="text1"/>
        </w:rPr>
        <w:t xml:space="preserve">Inquiries regarding payment status or clarification should be addressed to Lilly at: </w:t>
      </w:r>
      <w:hyperlink r:id="rId16">
        <w:r w:rsidR="04D153D1" w:rsidRPr="31F3F0F3">
          <w:rPr>
            <w:rStyle w:val="Hyperlink"/>
            <w:rFonts w:ascii="Calibri" w:eastAsia="Calibri" w:hAnsi="Calibri" w:cs="Calibri"/>
            <w:sz w:val="22"/>
            <w:szCs w:val="22"/>
            <w:lang w:val="en-IE"/>
          </w:rPr>
          <w:t>TCC_Finance@lilly.com</w:t>
        </w:r>
      </w:hyperlink>
      <w:r w:rsidRPr="31F3F0F3">
        <w:rPr>
          <w:rFonts w:ascii="Times New Roman" w:hAnsi="Times New Roman"/>
          <w:color w:val="000000" w:themeColor="text1"/>
        </w:rPr>
        <w:t>.</w:t>
      </w:r>
    </w:p>
    <w:p w14:paraId="477F5C7A" w14:textId="77777777" w:rsidR="00860C8C" w:rsidRPr="00614376" w:rsidRDefault="00860C8C" w:rsidP="00F915DB">
      <w:pPr>
        <w:pStyle w:val="BodyTextIndent2"/>
        <w:keepNext w:val="0"/>
        <w:rPr>
          <w:rFonts w:ascii="Times New Roman" w:hAnsi="Times New Roman"/>
          <w:color w:val="000000" w:themeColor="text1"/>
        </w:rPr>
      </w:pPr>
    </w:p>
    <w:p w14:paraId="477F5C96" w14:textId="4F645E20" w:rsidR="00EA7801" w:rsidRPr="0099600B" w:rsidRDefault="00860C8C" w:rsidP="0099600B">
      <w:pPr>
        <w:ind w:left="720"/>
        <w:rPr>
          <w:rFonts w:ascii="Times New Roman" w:hAnsi="Times New Roman"/>
          <w:color w:val="000000" w:themeColor="text1"/>
        </w:rPr>
      </w:pPr>
      <w:r w:rsidRPr="00614376">
        <w:rPr>
          <w:rFonts w:ascii="Times New Roman" w:hAnsi="Times New Roman"/>
          <w:color w:val="000000" w:themeColor="text1"/>
        </w:rPr>
        <w:t>Investigato</w:t>
      </w:r>
      <w:r w:rsidR="0065378B" w:rsidRPr="00614376">
        <w:rPr>
          <w:rFonts w:ascii="Times New Roman" w:hAnsi="Times New Roman"/>
          <w:color w:val="000000" w:themeColor="text1"/>
        </w:rPr>
        <w:t xml:space="preserve">r and Institution represent and </w:t>
      </w:r>
      <w:r w:rsidR="00A34E76" w:rsidRPr="00614376">
        <w:rPr>
          <w:rFonts w:ascii="Times New Roman" w:hAnsi="Times New Roman"/>
          <w:color w:val="000000" w:themeColor="text1"/>
        </w:rPr>
        <w:t>certif</w:t>
      </w:r>
      <w:r w:rsidR="00A77F90" w:rsidRPr="00614376">
        <w:rPr>
          <w:rFonts w:ascii="Times New Roman" w:hAnsi="Times New Roman"/>
          <w:color w:val="000000" w:themeColor="text1"/>
        </w:rPr>
        <w:t>y</w:t>
      </w:r>
      <w:r w:rsidR="00A34E76" w:rsidRPr="00614376">
        <w:rPr>
          <w:rFonts w:ascii="Times New Roman" w:hAnsi="Times New Roman"/>
          <w:color w:val="000000" w:themeColor="text1"/>
        </w:rPr>
        <w:t xml:space="preserve"> </w:t>
      </w:r>
      <w:r w:rsidR="0065378B" w:rsidRPr="00614376">
        <w:rPr>
          <w:rFonts w:ascii="Times New Roman" w:hAnsi="Times New Roman"/>
          <w:color w:val="000000" w:themeColor="text1"/>
        </w:rPr>
        <w:t xml:space="preserve">that </w:t>
      </w:r>
      <w:r w:rsidRPr="00614376">
        <w:rPr>
          <w:rFonts w:ascii="Times New Roman" w:hAnsi="Times New Roman"/>
          <w:color w:val="000000" w:themeColor="text1"/>
        </w:rPr>
        <w:t>payment</w:t>
      </w:r>
      <w:r w:rsidR="0065378B" w:rsidRPr="00614376">
        <w:rPr>
          <w:rFonts w:ascii="Times New Roman" w:hAnsi="Times New Roman"/>
          <w:color w:val="000000" w:themeColor="text1"/>
        </w:rPr>
        <w:t>s</w:t>
      </w:r>
      <w:r w:rsidRPr="00614376">
        <w:rPr>
          <w:rFonts w:ascii="Times New Roman" w:hAnsi="Times New Roman"/>
          <w:color w:val="000000" w:themeColor="text1"/>
        </w:rPr>
        <w:t xml:space="preserve"> under the terms of this Agreement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not violate any policy or agreement </w:t>
      </w:r>
      <w:r w:rsidR="00222DFA" w:rsidRPr="00614376">
        <w:rPr>
          <w:rFonts w:ascii="Times New Roman" w:hAnsi="Times New Roman"/>
          <w:color w:val="000000" w:themeColor="text1"/>
        </w:rPr>
        <w:t>they</w:t>
      </w:r>
      <w:r w:rsidRPr="00614376">
        <w:rPr>
          <w:rFonts w:ascii="Times New Roman" w:hAnsi="Times New Roman"/>
          <w:color w:val="000000" w:themeColor="text1"/>
        </w:rPr>
        <w:t xml:space="preserve"> may have with a third party with which </w:t>
      </w:r>
      <w:r w:rsidR="0065378B" w:rsidRPr="00614376">
        <w:rPr>
          <w:rFonts w:ascii="Times New Roman" w:hAnsi="Times New Roman"/>
          <w:color w:val="000000" w:themeColor="text1"/>
        </w:rPr>
        <w:t>they are</w:t>
      </w:r>
      <w:r w:rsidRPr="00614376">
        <w:rPr>
          <w:rFonts w:ascii="Times New Roman" w:hAnsi="Times New Roman"/>
          <w:color w:val="000000" w:themeColor="text1"/>
        </w:rPr>
        <w:t xml:space="preserve"> affiliated.  </w:t>
      </w:r>
    </w:p>
    <w:p w14:paraId="257B5610" w14:textId="77777777" w:rsidR="00A7492A" w:rsidRPr="00614376" w:rsidRDefault="00A7492A" w:rsidP="00791B04">
      <w:pPr>
        <w:rPr>
          <w:rFonts w:ascii="Times New Roman" w:hAnsi="Times New Roman"/>
          <w:color w:val="000000" w:themeColor="text1"/>
        </w:rPr>
      </w:pPr>
    </w:p>
    <w:p w14:paraId="477F5C97" w14:textId="77777777" w:rsidR="00EA7801" w:rsidRPr="00614376" w:rsidRDefault="00A0049A" w:rsidP="00DD25BA">
      <w:pPr>
        <w:keepNext/>
        <w:ind w:left="720" w:hanging="360"/>
        <w:rPr>
          <w:rFonts w:ascii="Times New Roman" w:hAnsi="Times New Roman"/>
          <w:color w:val="000000" w:themeColor="text1"/>
        </w:rPr>
      </w:pPr>
      <w:r w:rsidRPr="00614376">
        <w:rPr>
          <w:rFonts w:ascii="Times New Roman" w:hAnsi="Times New Roman"/>
          <w:color w:val="000000" w:themeColor="text1"/>
        </w:rPr>
        <w:t>B</w:t>
      </w:r>
      <w:r w:rsidR="00EA7801" w:rsidRPr="00614376">
        <w:rPr>
          <w:rFonts w:ascii="Times New Roman" w:hAnsi="Times New Roman"/>
          <w:color w:val="000000" w:themeColor="text1"/>
        </w:rPr>
        <w:t>.</w:t>
      </w:r>
      <w:r w:rsidR="00EA7801" w:rsidRPr="00614376">
        <w:rPr>
          <w:rFonts w:ascii="Times New Roman" w:hAnsi="Times New Roman"/>
          <w:color w:val="000000" w:themeColor="text1"/>
        </w:rPr>
        <w:tab/>
      </w:r>
      <w:r w:rsidR="00EA7801" w:rsidRPr="00614376">
        <w:rPr>
          <w:rFonts w:ascii="Times New Roman" w:hAnsi="Times New Roman"/>
          <w:color w:val="000000" w:themeColor="text1"/>
          <w:u w:val="single"/>
        </w:rPr>
        <w:t>Payment Schedule</w:t>
      </w:r>
    </w:p>
    <w:p w14:paraId="477F5C98" w14:textId="77777777" w:rsidR="00CA208E" w:rsidRPr="00614376" w:rsidRDefault="00CA208E" w:rsidP="00DD25BA">
      <w:pPr>
        <w:keepNext/>
        <w:ind w:left="720" w:hanging="360"/>
        <w:rPr>
          <w:rFonts w:ascii="Times New Roman" w:hAnsi="Times New Roman"/>
          <w:color w:val="000000" w:themeColor="text1"/>
        </w:rPr>
      </w:pPr>
    </w:p>
    <w:p w14:paraId="477F5C99" w14:textId="6A4F8FB7" w:rsidR="00DD7E29" w:rsidRPr="00614376" w:rsidRDefault="00303369" w:rsidP="00F915DB">
      <w:pPr>
        <w:numPr>
          <w:ilvl w:val="0"/>
          <w:numId w:val="16"/>
        </w:numPr>
        <w:ind w:left="1170" w:hanging="450"/>
        <w:rPr>
          <w:rFonts w:ascii="Times New Roman" w:hAnsi="Times New Roman"/>
          <w:color w:val="000000" w:themeColor="text1"/>
        </w:rPr>
      </w:pPr>
      <w:r w:rsidRPr="35824668">
        <w:rPr>
          <w:rFonts w:ascii="Times New Roman" w:hAnsi="Times New Roman"/>
          <w:color w:val="000000" w:themeColor="text1"/>
          <w:u w:val="single"/>
        </w:rPr>
        <w:t>Procedure</w:t>
      </w:r>
      <w:r w:rsidR="00CA208E" w:rsidRPr="35824668">
        <w:rPr>
          <w:rFonts w:ascii="Times New Roman" w:hAnsi="Times New Roman"/>
          <w:color w:val="000000" w:themeColor="text1"/>
          <w:u w:val="single"/>
        </w:rPr>
        <w:t xml:space="preserve"> Costs</w:t>
      </w:r>
      <w:r w:rsidR="00CA208E" w:rsidRPr="35824668">
        <w:rPr>
          <w:rFonts w:ascii="Times New Roman" w:hAnsi="Times New Roman"/>
          <w:color w:val="000000" w:themeColor="text1"/>
        </w:rPr>
        <w:t xml:space="preserve">:  </w:t>
      </w:r>
      <w:r w:rsidR="00FB4F4F" w:rsidRPr="35824668">
        <w:rPr>
          <w:rFonts w:ascii="Times New Roman" w:hAnsi="Times New Roman"/>
          <w:color w:val="000000" w:themeColor="text1"/>
        </w:rPr>
        <w:t xml:space="preserve">In connection with the Study, Institution </w:t>
      </w:r>
      <w:r w:rsidR="0016717C" w:rsidRPr="35824668">
        <w:rPr>
          <w:rFonts w:ascii="Times New Roman" w:hAnsi="Times New Roman"/>
          <w:color w:val="000000" w:themeColor="text1"/>
        </w:rPr>
        <w:t>shall</w:t>
      </w:r>
      <w:r w:rsidR="00FB4F4F" w:rsidRPr="35824668">
        <w:rPr>
          <w:rFonts w:ascii="Times New Roman" w:hAnsi="Times New Roman"/>
          <w:color w:val="000000" w:themeColor="text1"/>
        </w:rPr>
        <w:t xml:space="preserve"> be paid in accordance with the terms set forth in the budget (“Budget”), attached hereto as </w:t>
      </w:r>
      <w:r w:rsidR="00FB4F4F" w:rsidRPr="35824668">
        <w:rPr>
          <w:rFonts w:ascii="Times New Roman" w:hAnsi="Times New Roman"/>
          <w:b/>
          <w:bCs/>
          <w:color w:val="000000" w:themeColor="text1"/>
          <w:u w:val="single"/>
        </w:rPr>
        <w:t>Exhibit A</w:t>
      </w:r>
      <w:r w:rsidR="00FB4F4F" w:rsidRPr="35824668">
        <w:rPr>
          <w:rFonts w:ascii="Times New Roman" w:hAnsi="Times New Roman"/>
          <w:color w:val="000000" w:themeColor="text1"/>
        </w:rPr>
        <w:t xml:space="preserve">.  </w:t>
      </w:r>
      <w:r w:rsidR="00715C4A" w:rsidRPr="35824668">
        <w:rPr>
          <w:rFonts w:ascii="Times New Roman" w:hAnsi="Times New Roman"/>
          <w:color w:val="000000" w:themeColor="text1"/>
        </w:rPr>
        <w:t xml:space="preserve">Institution </w:t>
      </w:r>
      <w:r w:rsidR="00DF74B1" w:rsidRPr="35824668">
        <w:rPr>
          <w:rFonts w:ascii="Times New Roman" w:hAnsi="Times New Roman"/>
          <w:color w:val="000000" w:themeColor="text1"/>
        </w:rPr>
        <w:t xml:space="preserve">shall be </w:t>
      </w:r>
      <w:r w:rsidR="00715C4A" w:rsidRPr="35824668">
        <w:rPr>
          <w:rFonts w:ascii="Times New Roman" w:hAnsi="Times New Roman"/>
          <w:color w:val="000000" w:themeColor="text1"/>
        </w:rPr>
        <w:t xml:space="preserve">responsible for payment to the Investigator and Lilly shall have no direct liability to Investigator for such payments.  </w:t>
      </w:r>
      <w:r w:rsidR="00FB4F4F" w:rsidRPr="35824668">
        <w:rPr>
          <w:rFonts w:ascii="Times New Roman" w:hAnsi="Times New Roman"/>
          <w:color w:val="000000" w:themeColor="text1"/>
        </w:rPr>
        <w:t xml:space="preserve">For those amounts designated for patient services, Institution </w:t>
      </w:r>
      <w:r w:rsidR="0016717C" w:rsidRPr="35824668">
        <w:rPr>
          <w:rFonts w:ascii="Times New Roman" w:hAnsi="Times New Roman"/>
          <w:color w:val="000000" w:themeColor="text1"/>
        </w:rPr>
        <w:t>shall</w:t>
      </w:r>
      <w:r w:rsidR="00FB4F4F" w:rsidRPr="35824668">
        <w:rPr>
          <w:rFonts w:ascii="Times New Roman" w:hAnsi="Times New Roman"/>
          <w:color w:val="000000" w:themeColor="text1"/>
        </w:rPr>
        <w:t xml:space="preserve"> receive payment only for data received based on the actual number of visits and procedures performed in accordance with agreed upon procedure fees outlined in the Budget.  Such compensation </w:t>
      </w:r>
      <w:r w:rsidR="0016717C" w:rsidRPr="35824668">
        <w:rPr>
          <w:rFonts w:ascii="Times New Roman" w:hAnsi="Times New Roman"/>
          <w:color w:val="000000" w:themeColor="text1"/>
        </w:rPr>
        <w:t>shall</w:t>
      </w:r>
      <w:r w:rsidR="00FB4F4F" w:rsidRPr="35824668">
        <w:rPr>
          <w:rFonts w:ascii="Times New Roman" w:hAnsi="Times New Roman"/>
          <w:color w:val="000000" w:themeColor="text1"/>
        </w:rPr>
        <w:t xml:space="preserve"> be made at </w:t>
      </w:r>
      <w:r w:rsidR="002409BD" w:rsidRPr="35824668">
        <w:rPr>
          <w:rFonts w:ascii="Times New Roman" w:hAnsi="Times New Roman"/>
          <w:color w:val="000000" w:themeColor="text1"/>
        </w:rPr>
        <w:t>monthly</w:t>
      </w:r>
      <w:r w:rsidR="00FB4F4F" w:rsidRPr="35824668">
        <w:rPr>
          <w:rFonts w:ascii="Times New Roman" w:hAnsi="Times New Roman"/>
          <w:color w:val="000000" w:themeColor="text1"/>
        </w:rPr>
        <w:t xml:space="preserve"> intervals and is limited to payment for the number of patients designated in the Budget who are enrolled in the Study </w:t>
      </w:r>
      <w:r w:rsidR="000600F0" w:rsidRPr="35824668">
        <w:rPr>
          <w:rFonts w:ascii="Times New Roman" w:hAnsi="Times New Roman"/>
          <w:color w:val="000000" w:themeColor="text1"/>
        </w:rPr>
        <w:t>during the enrollment period</w:t>
      </w:r>
      <w:r w:rsidR="00FB4F4F" w:rsidRPr="35824668">
        <w:rPr>
          <w:rFonts w:ascii="Times New Roman" w:hAnsi="Times New Roman"/>
          <w:color w:val="000000" w:themeColor="text1"/>
        </w:rPr>
        <w:t xml:space="preserve">, unless Lilly gives Investigator or Institution written approval to enroll additional patients or extend the enrollment period.  </w:t>
      </w:r>
      <w:proofErr w:type="gramStart"/>
      <w:r w:rsidR="00FB4F4F" w:rsidRPr="35824668">
        <w:rPr>
          <w:rFonts w:ascii="Times New Roman" w:hAnsi="Times New Roman"/>
          <w:color w:val="000000" w:themeColor="text1"/>
        </w:rPr>
        <w:t>In the event that</w:t>
      </w:r>
      <w:proofErr w:type="gramEnd"/>
      <w:r w:rsidR="00FB4F4F" w:rsidRPr="35824668">
        <w:rPr>
          <w:rFonts w:ascii="Times New Roman" w:hAnsi="Times New Roman"/>
          <w:color w:val="000000" w:themeColor="text1"/>
        </w:rPr>
        <w:t xml:space="preserve"> such approval is granted, Institution </w:t>
      </w:r>
      <w:r w:rsidR="0016717C" w:rsidRPr="35824668">
        <w:rPr>
          <w:rFonts w:ascii="Times New Roman" w:hAnsi="Times New Roman"/>
          <w:color w:val="000000" w:themeColor="text1"/>
        </w:rPr>
        <w:t>shall</w:t>
      </w:r>
      <w:r w:rsidR="00FB4F4F" w:rsidRPr="35824668">
        <w:rPr>
          <w:rFonts w:ascii="Times New Roman" w:hAnsi="Times New Roman"/>
          <w:color w:val="000000" w:themeColor="text1"/>
        </w:rPr>
        <w:t xml:space="preserve"> be paid in accordance with the fees set forth in the Budget for the additional patients.  </w:t>
      </w:r>
      <w:r w:rsidR="00DD7E29" w:rsidRPr="35824668">
        <w:rPr>
          <w:rFonts w:ascii="Times New Roman" w:hAnsi="Times New Roman"/>
          <w:color w:val="000000" w:themeColor="text1"/>
        </w:rPr>
        <w:t xml:space="preserve">Lilly </w:t>
      </w:r>
      <w:r w:rsidR="0016717C" w:rsidRPr="35824668">
        <w:rPr>
          <w:rFonts w:ascii="Times New Roman" w:hAnsi="Times New Roman"/>
          <w:color w:val="000000" w:themeColor="text1"/>
        </w:rPr>
        <w:t>shall</w:t>
      </w:r>
      <w:r w:rsidR="00DD7E29" w:rsidRPr="35824668">
        <w:rPr>
          <w:rFonts w:ascii="Times New Roman" w:hAnsi="Times New Roman"/>
          <w:color w:val="000000" w:themeColor="text1"/>
        </w:rPr>
        <w:t xml:space="preserve"> pay Institution for screen failures that occur in accordance with the Protocol in the amount designated </w:t>
      </w:r>
      <w:r w:rsidR="7EACD01C" w:rsidRPr="35824668">
        <w:rPr>
          <w:rFonts w:ascii="Times New Roman" w:hAnsi="Times New Roman"/>
          <w:color w:val="000000" w:themeColor="text1"/>
        </w:rPr>
        <w:t>i</w:t>
      </w:r>
      <w:r w:rsidR="00DD7E29" w:rsidRPr="35824668">
        <w:rPr>
          <w:rFonts w:ascii="Times New Roman" w:hAnsi="Times New Roman"/>
          <w:color w:val="000000" w:themeColor="text1"/>
        </w:rPr>
        <w:t xml:space="preserve">n the Budget.  The number of screen failures listed on the Budget is an estimate.  Lilly </w:t>
      </w:r>
      <w:r w:rsidR="0016717C" w:rsidRPr="35824668">
        <w:rPr>
          <w:rFonts w:ascii="Times New Roman" w:hAnsi="Times New Roman"/>
          <w:color w:val="000000" w:themeColor="text1"/>
        </w:rPr>
        <w:t>shall</w:t>
      </w:r>
      <w:r w:rsidR="00DD7E29" w:rsidRPr="35824668">
        <w:rPr>
          <w:rFonts w:ascii="Times New Roman" w:hAnsi="Times New Roman"/>
          <w:color w:val="000000" w:themeColor="text1"/>
        </w:rPr>
        <w:t xml:space="preserve"> pay for all screen failures provided that such screen failures are performed in accordance with the Protocol. </w:t>
      </w:r>
    </w:p>
    <w:p w14:paraId="2CDF6D3B" w14:textId="7B06AC1A" w:rsidR="00123838" w:rsidRPr="00614376" w:rsidRDefault="00123838" w:rsidP="00123838">
      <w:pPr>
        <w:ind w:left="1170"/>
        <w:rPr>
          <w:rFonts w:ascii="Times New Roman" w:hAnsi="Times New Roman"/>
          <w:color w:val="000000" w:themeColor="text1"/>
          <w:u w:val="single"/>
        </w:rPr>
      </w:pPr>
      <w:r w:rsidRPr="00614376">
        <w:rPr>
          <w:rFonts w:ascii="Times New Roman" w:hAnsi="Times New Roman"/>
          <w:color w:val="000000" w:themeColor="text1"/>
          <w:u w:val="single"/>
        </w:rPr>
        <w:t xml:space="preserve"> </w:t>
      </w:r>
    </w:p>
    <w:p w14:paraId="5D7BFEB3" w14:textId="77777777" w:rsidR="00C53071" w:rsidRPr="00614376" w:rsidRDefault="00F915DB" w:rsidP="00407FF7">
      <w:pPr>
        <w:numPr>
          <w:ilvl w:val="0"/>
          <w:numId w:val="16"/>
        </w:numPr>
        <w:ind w:left="1170" w:hanging="450"/>
        <w:rPr>
          <w:rFonts w:ascii="Times New Roman" w:hAnsi="Times New Roman"/>
          <w:color w:val="000000" w:themeColor="text1"/>
        </w:rPr>
      </w:pPr>
      <w:r w:rsidRPr="00614376">
        <w:rPr>
          <w:rFonts w:ascii="Times New Roman" w:hAnsi="Times New Roman"/>
          <w:color w:val="000000" w:themeColor="text1"/>
          <w:u w:val="single"/>
        </w:rPr>
        <w:t>Invoiceable</w:t>
      </w:r>
      <w:r w:rsidR="003A49FD" w:rsidRPr="00614376">
        <w:rPr>
          <w:rFonts w:ascii="Times New Roman" w:hAnsi="Times New Roman"/>
          <w:color w:val="000000" w:themeColor="text1"/>
          <w:u w:val="single"/>
        </w:rPr>
        <w:t xml:space="preserve"> Expenses</w:t>
      </w:r>
      <w:r w:rsidR="003A49FD" w:rsidRPr="00614376">
        <w:rPr>
          <w:rFonts w:ascii="Times New Roman" w:hAnsi="Times New Roman"/>
          <w:color w:val="000000" w:themeColor="text1"/>
        </w:rPr>
        <w:t xml:space="preserve">:  </w:t>
      </w:r>
      <w:r w:rsidR="0015068D" w:rsidRPr="00614376">
        <w:rPr>
          <w:rFonts w:ascii="Times New Roman" w:hAnsi="Times New Roman"/>
          <w:color w:val="000000" w:themeColor="text1"/>
        </w:rPr>
        <w:t xml:space="preserve">Upon </w:t>
      </w:r>
      <w:r w:rsidR="002B6C76" w:rsidRPr="00614376">
        <w:rPr>
          <w:rFonts w:ascii="Times New Roman" w:hAnsi="Times New Roman"/>
          <w:color w:val="000000" w:themeColor="text1"/>
        </w:rPr>
        <w:t>receipt of the fully executed</w:t>
      </w:r>
      <w:r w:rsidR="0015068D" w:rsidRPr="00614376">
        <w:rPr>
          <w:rFonts w:ascii="Times New Roman" w:hAnsi="Times New Roman"/>
          <w:color w:val="000000" w:themeColor="text1"/>
        </w:rPr>
        <w:t xml:space="preserve"> Agreement, </w:t>
      </w:r>
      <w:r w:rsidR="004036F7" w:rsidRPr="00614376">
        <w:rPr>
          <w:rFonts w:ascii="Times New Roman" w:hAnsi="Times New Roman"/>
          <w:color w:val="000000" w:themeColor="text1"/>
        </w:rPr>
        <w:t xml:space="preserve">Lilly shall </w:t>
      </w:r>
      <w:r w:rsidR="002B6C76" w:rsidRPr="00614376">
        <w:rPr>
          <w:rFonts w:ascii="Times New Roman" w:hAnsi="Times New Roman"/>
          <w:color w:val="000000" w:themeColor="text1"/>
        </w:rPr>
        <w:t xml:space="preserve">provide </w:t>
      </w:r>
      <w:r w:rsidR="0015068D" w:rsidRPr="00614376">
        <w:rPr>
          <w:rFonts w:ascii="Times New Roman" w:hAnsi="Times New Roman"/>
          <w:color w:val="000000" w:themeColor="text1"/>
        </w:rPr>
        <w:t xml:space="preserve">Institution </w:t>
      </w:r>
      <w:r w:rsidR="004036F7" w:rsidRPr="00614376">
        <w:rPr>
          <w:rFonts w:ascii="Times New Roman" w:hAnsi="Times New Roman"/>
          <w:color w:val="000000" w:themeColor="text1"/>
        </w:rPr>
        <w:t xml:space="preserve">and/or Investigator with </w:t>
      </w:r>
      <w:r w:rsidR="002B6C76" w:rsidRPr="00614376">
        <w:rPr>
          <w:rFonts w:ascii="Times New Roman" w:hAnsi="Times New Roman"/>
          <w:color w:val="000000" w:themeColor="text1"/>
        </w:rPr>
        <w:t xml:space="preserve">the purchase order number and </w:t>
      </w:r>
      <w:r w:rsidR="0015068D" w:rsidRPr="00614376">
        <w:rPr>
          <w:rFonts w:ascii="Times New Roman" w:hAnsi="Times New Roman"/>
          <w:color w:val="000000" w:themeColor="text1"/>
        </w:rPr>
        <w:t xml:space="preserve">information </w:t>
      </w:r>
      <w:r w:rsidR="00DA4783" w:rsidRPr="00614376">
        <w:rPr>
          <w:rFonts w:ascii="Times New Roman" w:hAnsi="Times New Roman"/>
          <w:color w:val="000000" w:themeColor="text1"/>
        </w:rPr>
        <w:t xml:space="preserve">on </w:t>
      </w:r>
      <w:r w:rsidR="002B6C76" w:rsidRPr="00614376">
        <w:rPr>
          <w:rFonts w:ascii="Times New Roman" w:hAnsi="Times New Roman"/>
          <w:color w:val="000000" w:themeColor="text1"/>
        </w:rPr>
        <w:t xml:space="preserve">how to invoice through the </w:t>
      </w:r>
      <w:r w:rsidR="0015068D" w:rsidRPr="00614376">
        <w:rPr>
          <w:rFonts w:ascii="Times New Roman" w:hAnsi="Times New Roman"/>
          <w:color w:val="000000" w:themeColor="text1"/>
        </w:rPr>
        <w:t xml:space="preserve">Lilly web invoicing system. </w:t>
      </w:r>
      <w:r w:rsidR="004036F7" w:rsidRPr="00614376">
        <w:rPr>
          <w:rFonts w:ascii="Times New Roman" w:hAnsi="Times New Roman"/>
          <w:color w:val="000000" w:themeColor="text1"/>
        </w:rPr>
        <w:t xml:space="preserve">Within </w:t>
      </w:r>
      <w:r w:rsidR="002B6C76" w:rsidRPr="00614376">
        <w:rPr>
          <w:rFonts w:ascii="Times New Roman" w:hAnsi="Times New Roman"/>
          <w:color w:val="000000" w:themeColor="text1"/>
        </w:rPr>
        <w:t>forty-five</w:t>
      </w:r>
      <w:r w:rsidR="004036F7" w:rsidRPr="00614376">
        <w:rPr>
          <w:rFonts w:ascii="Times New Roman" w:hAnsi="Times New Roman"/>
          <w:color w:val="000000" w:themeColor="text1"/>
        </w:rPr>
        <w:t xml:space="preserve"> </w:t>
      </w:r>
      <w:r w:rsidR="0089456F" w:rsidRPr="00614376">
        <w:rPr>
          <w:rFonts w:ascii="Times New Roman" w:hAnsi="Times New Roman"/>
          <w:color w:val="000000" w:themeColor="text1"/>
        </w:rPr>
        <w:t xml:space="preserve">(45) </w:t>
      </w:r>
      <w:r w:rsidR="004B7672" w:rsidRPr="00614376">
        <w:rPr>
          <w:rFonts w:ascii="Times New Roman" w:hAnsi="Times New Roman"/>
          <w:color w:val="000000" w:themeColor="text1"/>
        </w:rPr>
        <w:t xml:space="preserve">calendar </w:t>
      </w:r>
      <w:r w:rsidR="004036F7" w:rsidRPr="00614376">
        <w:rPr>
          <w:rFonts w:ascii="Times New Roman" w:hAnsi="Times New Roman"/>
          <w:color w:val="000000" w:themeColor="text1"/>
        </w:rPr>
        <w:t>days of</w:t>
      </w:r>
      <w:r w:rsidR="0015068D" w:rsidRPr="00614376">
        <w:rPr>
          <w:rFonts w:ascii="Times New Roman" w:hAnsi="Times New Roman"/>
          <w:color w:val="000000" w:themeColor="text1"/>
        </w:rPr>
        <w:t xml:space="preserve"> </w:t>
      </w:r>
      <w:r w:rsidR="0044413E" w:rsidRPr="00614376">
        <w:rPr>
          <w:rFonts w:ascii="Times New Roman" w:hAnsi="Times New Roman"/>
          <w:color w:val="000000" w:themeColor="text1"/>
        </w:rPr>
        <w:t>proper</w:t>
      </w:r>
      <w:r w:rsidR="0015068D" w:rsidRPr="00614376">
        <w:rPr>
          <w:rFonts w:ascii="Times New Roman" w:hAnsi="Times New Roman"/>
          <w:color w:val="000000" w:themeColor="text1"/>
        </w:rPr>
        <w:t xml:space="preserve"> submission of an invoice</w:t>
      </w:r>
      <w:r w:rsidR="00412CB6" w:rsidRPr="00614376">
        <w:rPr>
          <w:rFonts w:ascii="Times New Roman" w:hAnsi="Times New Roman"/>
          <w:color w:val="000000" w:themeColor="text1"/>
        </w:rPr>
        <w:t>(s)</w:t>
      </w:r>
      <w:r w:rsidR="0015068D" w:rsidRPr="00614376">
        <w:rPr>
          <w:rFonts w:ascii="Times New Roman" w:hAnsi="Times New Roman"/>
          <w:color w:val="000000" w:themeColor="text1"/>
        </w:rPr>
        <w:t xml:space="preserve"> detailing the </w:t>
      </w:r>
      <w:r w:rsidR="0015068D" w:rsidRPr="00614376">
        <w:rPr>
          <w:rFonts w:ascii="Times New Roman" w:hAnsi="Times New Roman"/>
          <w:color w:val="000000" w:themeColor="text1"/>
        </w:rPr>
        <w:lastRenderedPageBreak/>
        <w:t>work performed or actual costs incurred consistent with the Budget,</w:t>
      </w:r>
      <w:r w:rsidR="00FB4F4F" w:rsidRPr="00614376">
        <w:rPr>
          <w:rFonts w:ascii="Times New Roman" w:hAnsi="Times New Roman"/>
          <w:color w:val="000000" w:themeColor="text1"/>
        </w:rPr>
        <w:t xml:space="preserve"> Lilly </w:t>
      </w:r>
      <w:r w:rsidR="0016717C" w:rsidRPr="00614376">
        <w:rPr>
          <w:rFonts w:ascii="Times New Roman" w:hAnsi="Times New Roman"/>
          <w:color w:val="000000" w:themeColor="text1"/>
        </w:rPr>
        <w:t>shall</w:t>
      </w:r>
      <w:r w:rsidR="0015068D" w:rsidRPr="00614376">
        <w:rPr>
          <w:rFonts w:ascii="Times New Roman" w:hAnsi="Times New Roman"/>
          <w:color w:val="000000" w:themeColor="text1"/>
        </w:rPr>
        <w:t xml:space="preserve"> </w:t>
      </w:r>
      <w:r w:rsidR="00FB4F4F" w:rsidRPr="00614376">
        <w:rPr>
          <w:rFonts w:ascii="Times New Roman" w:hAnsi="Times New Roman"/>
          <w:color w:val="000000" w:themeColor="text1"/>
        </w:rPr>
        <w:t xml:space="preserve">reimburse Institution for </w:t>
      </w:r>
      <w:r w:rsidR="0015068D" w:rsidRPr="00614376">
        <w:rPr>
          <w:rFonts w:ascii="Times New Roman" w:hAnsi="Times New Roman"/>
          <w:color w:val="000000" w:themeColor="text1"/>
        </w:rPr>
        <w:t xml:space="preserve">such </w:t>
      </w:r>
      <w:r w:rsidR="00DB0131" w:rsidRPr="00614376">
        <w:rPr>
          <w:rFonts w:ascii="Times New Roman" w:hAnsi="Times New Roman"/>
          <w:color w:val="000000" w:themeColor="text1"/>
        </w:rPr>
        <w:t>invoiceable</w:t>
      </w:r>
      <w:r w:rsidR="00FB4F4F" w:rsidRPr="00614376">
        <w:rPr>
          <w:rFonts w:ascii="Times New Roman" w:hAnsi="Times New Roman"/>
          <w:color w:val="000000" w:themeColor="text1"/>
        </w:rPr>
        <w:t xml:space="preserve"> expenses</w:t>
      </w:r>
      <w:r w:rsidR="0015068D" w:rsidRPr="00614376">
        <w:rPr>
          <w:rFonts w:ascii="Times New Roman" w:hAnsi="Times New Roman"/>
          <w:color w:val="000000" w:themeColor="text1"/>
        </w:rPr>
        <w:t>.</w:t>
      </w:r>
      <w:r w:rsidR="00FB4F4F" w:rsidRPr="00614376">
        <w:rPr>
          <w:rFonts w:ascii="Times New Roman" w:hAnsi="Times New Roman"/>
          <w:color w:val="000000" w:themeColor="text1"/>
        </w:rPr>
        <w:t xml:space="preserve"> </w:t>
      </w:r>
      <w:r w:rsidR="0015068D" w:rsidRPr="00614376">
        <w:rPr>
          <w:rFonts w:ascii="Times New Roman" w:hAnsi="Times New Roman"/>
          <w:color w:val="000000" w:themeColor="text1"/>
        </w:rPr>
        <w:t xml:space="preserve">Invoiceable </w:t>
      </w:r>
      <w:r w:rsidR="00FB4F4F" w:rsidRPr="00614376">
        <w:rPr>
          <w:rFonts w:ascii="Times New Roman" w:hAnsi="Times New Roman"/>
          <w:color w:val="000000" w:themeColor="text1"/>
        </w:rPr>
        <w:t>amounts</w:t>
      </w:r>
      <w:r w:rsidR="0015068D" w:rsidRPr="00614376">
        <w:rPr>
          <w:rFonts w:ascii="Times New Roman" w:hAnsi="Times New Roman"/>
          <w:color w:val="000000" w:themeColor="text1"/>
        </w:rPr>
        <w:t xml:space="preserve"> in the Budget represent</w:t>
      </w:r>
      <w:r w:rsidR="00FB4F4F" w:rsidRPr="00614376">
        <w:rPr>
          <w:rFonts w:ascii="Times New Roman" w:hAnsi="Times New Roman"/>
          <w:color w:val="000000" w:themeColor="text1"/>
        </w:rPr>
        <w:t xml:space="preserve"> the maximum </w:t>
      </w:r>
      <w:r w:rsidR="00262C69" w:rsidRPr="00614376">
        <w:rPr>
          <w:rFonts w:ascii="Times New Roman" w:hAnsi="Times New Roman"/>
          <w:color w:val="000000" w:themeColor="text1"/>
        </w:rPr>
        <w:t>amount</w:t>
      </w:r>
      <w:r w:rsidR="002B6C76" w:rsidRPr="00614376">
        <w:rPr>
          <w:rFonts w:ascii="Times New Roman" w:hAnsi="Times New Roman"/>
          <w:color w:val="000000" w:themeColor="text1"/>
        </w:rPr>
        <w:t xml:space="preserve"> payable</w:t>
      </w:r>
      <w:r w:rsidR="00262C69" w:rsidRPr="00614376">
        <w:rPr>
          <w:rFonts w:ascii="Times New Roman" w:hAnsi="Times New Roman"/>
          <w:color w:val="000000" w:themeColor="text1"/>
        </w:rPr>
        <w:t>.</w:t>
      </w:r>
      <w:r w:rsidR="0015068D" w:rsidRPr="00614376">
        <w:rPr>
          <w:rFonts w:ascii="Times New Roman" w:hAnsi="Times New Roman"/>
          <w:color w:val="000000" w:themeColor="text1"/>
        </w:rPr>
        <w:t xml:space="preserve"> Increases to </w:t>
      </w:r>
      <w:r w:rsidR="00262C69" w:rsidRPr="00614376">
        <w:rPr>
          <w:rFonts w:ascii="Times New Roman" w:hAnsi="Times New Roman"/>
          <w:color w:val="000000" w:themeColor="text1"/>
        </w:rPr>
        <w:t xml:space="preserve">such </w:t>
      </w:r>
      <w:r w:rsidR="0015068D" w:rsidRPr="00614376">
        <w:rPr>
          <w:rFonts w:ascii="Times New Roman" w:hAnsi="Times New Roman"/>
          <w:color w:val="000000" w:themeColor="text1"/>
        </w:rPr>
        <w:t>invoiceable expenses shall only be paid upon advance, written approval from Lilly</w:t>
      </w:r>
      <w:r w:rsidR="00262C69" w:rsidRPr="00614376">
        <w:rPr>
          <w:rFonts w:ascii="Times New Roman" w:hAnsi="Times New Roman"/>
          <w:color w:val="000000" w:themeColor="text1"/>
        </w:rPr>
        <w:t xml:space="preserve">. </w:t>
      </w:r>
      <w:r w:rsidR="00FB4F4F" w:rsidRPr="00614376">
        <w:rPr>
          <w:rFonts w:ascii="Times New Roman" w:hAnsi="Times New Roman"/>
          <w:color w:val="000000" w:themeColor="text1"/>
        </w:rPr>
        <w:t xml:space="preserve">Requests for payment for services provided by a third party </w:t>
      </w:r>
      <w:r w:rsidR="0016717C" w:rsidRPr="00614376">
        <w:rPr>
          <w:rFonts w:ascii="Times New Roman" w:hAnsi="Times New Roman"/>
          <w:color w:val="000000" w:themeColor="text1"/>
        </w:rPr>
        <w:t>shall</w:t>
      </w:r>
      <w:r w:rsidR="00FB4F4F" w:rsidRPr="00614376">
        <w:rPr>
          <w:rFonts w:ascii="Times New Roman" w:hAnsi="Times New Roman"/>
          <w:color w:val="000000" w:themeColor="text1"/>
        </w:rPr>
        <w:t xml:space="preserve"> require submission, by Institution, of that third party’s invoice which </w:t>
      </w:r>
      <w:r w:rsidR="0016717C" w:rsidRPr="00614376">
        <w:rPr>
          <w:rFonts w:ascii="Times New Roman" w:hAnsi="Times New Roman"/>
          <w:color w:val="000000" w:themeColor="text1"/>
        </w:rPr>
        <w:t>shall</w:t>
      </w:r>
      <w:r w:rsidR="00FB4F4F" w:rsidRPr="00614376">
        <w:rPr>
          <w:rFonts w:ascii="Times New Roman" w:hAnsi="Times New Roman"/>
          <w:color w:val="000000" w:themeColor="text1"/>
        </w:rPr>
        <w:t xml:space="preserve"> serve as the basis for payment to Institution.  </w:t>
      </w:r>
      <w:r w:rsidR="00E17727" w:rsidRPr="00614376">
        <w:rPr>
          <w:rFonts w:ascii="Times New Roman" w:hAnsi="Times New Roman"/>
          <w:bCs/>
          <w:iCs/>
          <w:color w:val="000000" w:themeColor="text1"/>
        </w:rPr>
        <w:t xml:space="preserve">Lilly </w:t>
      </w:r>
      <w:r w:rsidR="0016717C" w:rsidRPr="00614376">
        <w:rPr>
          <w:rFonts w:ascii="Times New Roman" w:hAnsi="Times New Roman"/>
          <w:bCs/>
          <w:iCs/>
          <w:color w:val="000000" w:themeColor="text1"/>
        </w:rPr>
        <w:t xml:space="preserve">shall </w:t>
      </w:r>
      <w:r w:rsidR="00E17727" w:rsidRPr="00614376">
        <w:rPr>
          <w:rFonts w:ascii="Times New Roman" w:hAnsi="Times New Roman"/>
          <w:bCs/>
          <w:iCs/>
          <w:color w:val="000000" w:themeColor="text1"/>
        </w:rPr>
        <w:t xml:space="preserve">reimburse Institution for all reasonable and customary local IRB fees actually incurred </w:t>
      </w:r>
      <w:proofErr w:type="gramStart"/>
      <w:r w:rsidR="00E17727" w:rsidRPr="00614376">
        <w:rPr>
          <w:rFonts w:ascii="Times New Roman" w:hAnsi="Times New Roman"/>
          <w:bCs/>
          <w:iCs/>
          <w:color w:val="000000" w:themeColor="text1"/>
        </w:rPr>
        <w:t>during the course of</w:t>
      </w:r>
      <w:proofErr w:type="gramEnd"/>
      <w:r w:rsidR="00E17727" w:rsidRPr="00614376">
        <w:rPr>
          <w:rFonts w:ascii="Times New Roman" w:hAnsi="Times New Roman"/>
          <w:bCs/>
          <w:iCs/>
          <w:color w:val="000000" w:themeColor="text1"/>
        </w:rPr>
        <w:t xml:space="preserve"> the Study as supported by Institution providing Lilly with the IRB fee schedule, official costing documentation from the IRB department or the IRB third party invoice</w:t>
      </w:r>
      <w:r w:rsidR="002B6C76" w:rsidRPr="00614376">
        <w:rPr>
          <w:rFonts w:ascii="Times New Roman" w:hAnsi="Times New Roman"/>
          <w:bCs/>
          <w:iCs/>
          <w:color w:val="000000" w:themeColor="text1"/>
        </w:rPr>
        <w:t xml:space="preserve"> in accordance with the invoiceable process </w:t>
      </w:r>
      <w:r w:rsidR="001006F0" w:rsidRPr="00614376">
        <w:rPr>
          <w:rFonts w:ascii="Times New Roman" w:hAnsi="Times New Roman"/>
          <w:bCs/>
          <w:iCs/>
          <w:color w:val="000000" w:themeColor="text1"/>
        </w:rPr>
        <w:t xml:space="preserve">set forth </w:t>
      </w:r>
      <w:r w:rsidR="002B6C76" w:rsidRPr="00614376">
        <w:rPr>
          <w:rFonts w:ascii="Times New Roman" w:hAnsi="Times New Roman"/>
          <w:bCs/>
          <w:iCs/>
          <w:color w:val="000000" w:themeColor="text1"/>
        </w:rPr>
        <w:t>above</w:t>
      </w:r>
      <w:r w:rsidR="00E17727" w:rsidRPr="00614376">
        <w:rPr>
          <w:rFonts w:ascii="Times New Roman" w:hAnsi="Times New Roman"/>
          <w:bCs/>
          <w:iCs/>
          <w:color w:val="000000" w:themeColor="text1"/>
        </w:rPr>
        <w:t>.</w:t>
      </w:r>
      <w:r w:rsidR="001A076C" w:rsidRPr="00614376">
        <w:rPr>
          <w:rFonts w:ascii="Times New Roman" w:hAnsi="Times New Roman"/>
          <w:b/>
          <w:bCs/>
          <w:i/>
          <w:iCs/>
          <w:color w:val="000000" w:themeColor="text1"/>
        </w:rPr>
        <w:t xml:space="preserve">  </w:t>
      </w:r>
      <w:r w:rsidRPr="00614376">
        <w:rPr>
          <w:rFonts w:ascii="Times New Roman" w:hAnsi="Times New Roman"/>
          <w:color w:val="000000" w:themeColor="text1"/>
        </w:rPr>
        <w:t xml:space="preserve">Additionally, reasonable and customary costs incurred for required unscheduled visits or additional Protocol-required procedures that are not related to adverse events shall be paid by Lilly in accordance with the invoiceable process </w:t>
      </w:r>
      <w:r w:rsidR="001006F0" w:rsidRPr="00614376">
        <w:rPr>
          <w:rFonts w:ascii="Times New Roman" w:hAnsi="Times New Roman"/>
          <w:color w:val="000000" w:themeColor="text1"/>
        </w:rPr>
        <w:t xml:space="preserve">set forth </w:t>
      </w:r>
      <w:r w:rsidRPr="00614376">
        <w:rPr>
          <w:rFonts w:ascii="Times New Roman" w:hAnsi="Times New Roman"/>
          <w:color w:val="000000" w:themeColor="text1"/>
        </w:rPr>
        <w:t xml:space="preserve">above, </w:t>
      </w:r>
      <w:proofErr w:type="gramStart"/>
      <w:r w:rsidRPr="00614376">
        <w:rPr>
          <w:rFonts w:ascii="Times New Roman" w:hAnsi="Times New Roman"/>
          <w:color w:val="000000" w:themeColor="text1"/>
        </w:rPr>
        <w:t>provided that</w:t>
      </w:r>
      <w:proofErr w:type="gramEnd"/>
      <w:r w:rsidRPr="00614376">
        <w:rPr>
          <w:rFonts w:ascii="Times New Roman" w:hAnsi="Times New Roman"/>
          <w:color w:val="000000" w:themeColor="text1"/>
        </w:rPr>
        <w:t xml:space="preserve"> Lilly agrees to the visit or procedure in advance.</w:t>
      </w:r>
      <w:r w:rsidRPr="00614376">
        <w:rPr>
          <w:rFonts w:ascii="Times New Roman" w:hAnsi="Times New Roman"/>
          <w:b/>
          <w:bCs/>
          <w:color w:val="000000" w:themeColor="text1"/>
        </w:rPr>
        <w:t xml:space="preserve">   </w:t>
      </w:r>
      <w:r w:rsidR="0068025B" w:rsidRPr="00614376">
        <w:rPr>
          <w:rFonts w:ascii="Times New Roman" w:hAnsi="Times New Roman"/>
          <w:bCs/>
          <w:color w:val="000000" w:themeColor="text1"/>
        </w:rPr>
        <w:t xml:space="preserve">Costs for adverse events </w:t>
      </w:r>
      <w:r w:rsidR="0016717C" w:rsidRPr="00614376">
        <w:rPr>
          <w:rFonts w:ascii="Times New Roman" w:hAnsi="Times New Roman"/>
          <w:bCs/>
          <w:color w:val="000000" w:themeColor="text1"/>
        </w:rPr>
        <w:t xml:space="preserve">shall</w:t>
      </w:r>
      <w:r w:rsidR="0068025B" w:rsidRPr="00614376">
        <w:rPr>
          <w:rFonts w:ascii="Times New Roman" w:hAnsi="Times New Roman"/>
          <w:bCs/>
          <w:color w:val="000000" w:themeColor="text1"/>
        </w:rPr>
        <w:t xml:space="preserve"> be evaluated in accordance with section II.C. Subject Injury Reimbursement.</w:t>
      </w:r>
      <w:r w:rsidR="00791B04" w:rsidRPr="00614376">
        <w:rPr>
          <w:rFonts w:ascii="Times New Roman" w:hAnsi="Times New Roman"/>
          <w:b/>
          <w:bCs/>
          <w:color w:val="0000CC"/>
        </w:rPr>
        <w:t xml:space="preserve"> </w:t>
      </w:r>
    </w:p>
    <w:p w14:paraId="53E1BF09" w14:textId="77777777" w:rsidR="00331E6C" w:rsidRDefault="00791B04" w:rsidP="00C53071">
      <w:pPr>
        <w:rPr>
          <w:rFonts w:ascii="Times New Roman" w:hAnsi="Times New Roman"/>
          <w:b/>
          <w:bCs/>
          <w:color w:val="0000CC"/>
        </w:rPr>
      </w:pPr>
      <w:r w:rsidRPr="00614376">
        <w:rPr>
          <w:rFonts w:ascii="Times New Roman" w:hAnsi="Times New Roman"/>
          <w:b/>
          <w:bCs/>
          <w:color w:val="0000CC"/>
        </w:rPr>
        <w:t xml:space="preserve"> </w:t>
      </w:r>
      <w:r w:rsidR="00331E6C">
        <w:rPr>
          <w:rFonts w:ascii="Times New Roman" w:hAnsi="Times New Roman"/>
          <w:b/>
          <w:bCs/>
          <w:color w:val="0000CC"/>
        </w:rPr>
        <w:tab/>
      </w:r>
    </w:p>
    <w:p w14:paraId="5C3AC371" w14:textId="58698514" w:rsidR="00BA100A" w:rsidRPr="00614376" w:rsidRDefault="003E5F5B" w:rsidP="007F0157">
      <w:pPr>
        <w:pStyle w:val="ListParagraph"/>
        <w:numPr>
          <w:ilvl w:val="0"/>
          <w:numId w:val="16"/>
        </w:numPr>
        <w:ind w:left="1170" w:hanging="450"/>
        <w:rPr>
          <w:rFonts w:ascii="Times New Roman" w:hAnsi="Times New Roman"/>
          <w:color w:val="000000" w:themeColor="text1"/>
        </w:rPr>
      </w:pPr>
      <w:r>
        <w:rPr>
          <w:rFonts w:ascii="Times New Roman" w:hAnsi="Times New Roman"/>
          <w:bCs/>
          <w:color w:val="0000CC"/>
        </w:rPr>
        <w:t xml:space="preserve"/>
      </w:r>
      <w:r w:rsidR="0099600B" w:rsidRPr="00910A96">
        <w:rPr>
          <w:rFonts w:ascii="Times New Roman" w:hAnsi="Times New Roman"/>
          <w:bCs/>
          <w:color w:val="00A802"/>
        </w:rPr>
        <w:t>If</w:t>
      </w:r>
      <w:proofErr w:type="gramEnd"/>
      <w:r w:rsidR="0099600B" w:rsidRPr="00910A96">
        <w:rPr>
          <w:rFonts w:ascii="Times New Roman" w:hAnsi="Times New Roman"/>
          <w:bCs/>
          <w:color w:val="00A802"/>
        </w:rPr>
        <w:t xml:space="preserve"> applicable to this Study, for any amounts designated on the Budget specified as either patient advertising or recruitment activities, </w:t>
      </w:r>
      <w:r w:rsidR="0099600B" w:rsidRPr="00910A96">
        <w:rPr>
          <w:rFonts w:ascii="Times New Roman" w:hAnsi="Times New Roman"/>
          <w:color w:val="00A802"/>
        </w:rPr>
        <w:t>Lilly shall pay Institution for</w:t>
      </w:r>
      <w:r w:rsidR="0099600B" w:rsidRPr="00910A96">
        <w:rPr>
          <w:rFonts w:ascii="Times New Roman" w:hAnsi="Times New Roman"/>
          <w:bCs/>
          <w:color w:val="00A802"/>
        </w:rPr>
        <w:t xml:space="preserve"> such</w:t>
      </w:r>
      <w:r w:rsidR="0099600B" w:rsidRPr="00910A96">
        <w:rPr>
          <w:rFonts w:ascii="Times New Roman" w:hAnsi="Times New Roman"/>
          <w:color w:val="00A802"/>
        </w:rPr>
        <w:t xml:space="preserve"> activities up to the maximum amounts set forth</w:t>
      </w:r>
      <w:r w:rsidR="0099600B" w:rsidRPr="00910A96">
        <w:rPr>
          <w:rFonts w:ascii="Times New Roman" w:hAnsi="Times New Roman"/>
          <w:bCs/>
          <w:color w:val="00A802"/>
        </w:rPr>
        <w:t xml:space="preserve"> for each such activity </w:t>
      </w:r>
      <w:r w:rsidR="0099600B" w:rsidRPr="00910A96">
        <w:rPr>
          <w:rFonts w:ascii="Times New Roman" w:hAnsi="Times New Roman"/>
          <w:color w:val="00A802"/>
        </w:rPr>
        <w:t xml:space="preserve">on the Budget.  </w:t>
      </w:r>
      <w:r w:rsidR="0099600B" w:rsidRPr="00910A96">
        <w:rPr>
          <w:rFonts w:ascii="Times New Roman" w:hAnsi="Times New Roman"/>
          <w:bCs/>
          <w:color w:val="00A802"/>
        </w:rPr>
        <w:t xml:space="preserve">In addition, only </w:t>
      </w:r>
      <w:r w:rsidR="0099600B" w:rsidRPr="00910A96">
        <w:rPr>
          <w:rFonts w:ascii="Times New Roman" w:hAnsi="Times New Roman"/>
          <w:color w:val="00A802"/>
        </w:rPr>
        <w:t xml:space="preserve">those advertising or recruitment activities that are </w:t>
      </w:r>
      <w:r w:rsidR="0099600B" w:rsidRPr="00910A96">
        <w:rPr>
          <w:rFonts w:ascii="Times New Roman" w:hAnsi="Times New Roman"/>
          <w:bCs/>
          <w:color w:val="00A802"/>
        </w:rPr>
        <w:t>of the type and nature of those</w:t>
      </w:r>
      <w:r w:rsidR="0099600B" w:rsidRPr="00910A96">
        <w:rPr>
          <w:rFonts w:ascii="Times New Roman" w:hAnsi="Times New Roman"/>
          <w:color w:val="00A802"/>
        </w:rPr>
        <w:t xml:space="preserve"> set forth on </w:t>
      </w:r>
      <w:r w:rsidR="0099600B" w:rsidRPr="00910A96">
        <w:rPr>
          <w:rFonts w:ascii="Times New Roman" w:hAnsi="Times New Roman"/>
          <w:color w:val="00A802"/>
          <w:u w:val="single"/>
        </w:rPr>
        <w:t>Exhibit B</w:t>
      </w:r>
      <w:r w:rsidR="0099600B" w:rsidRPr="00910A96">
        <w:rPr>
          <w:rFonts w:ascii="Times New Roman" w:hAnsi="Times New Roman"/>
          <w:color w:val="00A802"/>
        </w:rPr>
        <w:t xml:space="preserve"> shall be compensated by Lilly.  In order to receive payment </w:t>
      </w:r>
      <w:r w:rsidR="0099600B" w:rsidRPr="00910A96">
        <w:rPr>
          <w:rFonts w:ascii="Times New Roman" w:hAnsi="Times New Roman"/>
          <w:bCs/>
          <w:color w:val="00A802"/>
        </w:rPr>
        <w:t>for advertising or recruitment activities</w:t>
      </w:r>
      <w:r w:rsidR="0099600B" w:rsidRPr="00910A96">
        <w:rPr>
          <w:rFonts w:ascii="Times New Roman" w:hAnsi="Times New Roman"/>
          <w:color w:val="00A802"/>
        </w:rPr>
        <w:t xml:space="preserve">, the </w:t>
      </w:r>
      <w:r w:rsidR="0099600B" w:rsidRPr="00910A96">
        <w:rPr>
          <w:rFonts w:ascii="Times New Roman" w:hAnsi="Times New Roman"/>
          <w:bCs/>
          <w:color w:val="00A802"/>
        </w:rPr>
        <w:t xml:space="preserve">submission requirements </w:t>
      </w:r>
      <w:r w:rsidR="0099600B" w:rsidRPr="00910A96">
        <w:rPr>
          <w:rFonts w:ascii="Times New Roman" w:hAnsi="Times New Roman"/>
          <w:color w:val="00A802"/>
        </w:rPr>
        <w:t xml:space="preserve">that are set forth in </w:t>
      </w:r>
      <w:r w:rsidR="0099600B" w:rsidRPr="00910A96">
        <w:rPr>
          <w:rFonts w:ascii="Times New Roman" w:hAnsi="Times New Roman"/>
          <w:color w:val="00A802"/>
          <w:u w:val="single"/>
        </w:rPr>
        <w:t>Exhibit B</w:t>
      </w:r>
      <w:r w:rsidR="0099600B" w:rsidRPr="00910A96">
        <w:rPr>
          <w:rFonts w:ascii="Times New Roman" w:hAnsi="Times New Roman"/>
          <w:color w:val="00A802"/>
        </w:rPr>
        <w:t xml:space="preserve"> must be met, as well as an invoice detailing the services performed or costs incurred must be submitted to Lilly in accordance with the terms </w:t>
      </w:r>
      <w:proofErr w:type="gramStart"/>
      <w:r w:rsidR="0099600B" w:rsidRPr="00910A96">
        <w:rPr>
          <w:rFonts w:ascii="Times New Roman" w:hAnsi="Times New Roman"/>
          <w:color w:val="00A802"/>
        </w:rPr>
        <w:t>above.</w:t>
      </w:r>
      <w:r w:rsidR="00BA100A" w:rsidRPr="00910A96">
        <w:rPr>
          <w:rFonts w:ascii="Times New Roman" w:hAnsi="Times New Roman"/>
          <w:color w:val="00A802"/>
        </w:rPr>
        <w:t xml:space="preserve"/>
      </w:r>
    </w:p>
    <w:p w14:paraId="477F5C9C" w14:textId="77777777" w:rsidR="003A49FD" w:rsidRPr="00614376" w:rsidRDefault="003A49FD" w:rsidP="00F915DB">
      <w:pPr>
        <w:ind w:left="1170" w:hanging="450"/>
        <w:rPr>
          <w:rFonts w:ascii="Times New Roman" w:hAnsi="Times New Roman"/>
          <w:color w:val="000000" w:themeColor="text1"/>
        </w:rPr>
      </w:pPr>
    </w:p>
    <w:p w14:paraId="3CED586E" w14:textId="12EB7D6F" w:rsidR="00902587" w:rsidRPr="00614376" w:rsidRDefault="003A49FD" w:rsidP="00665120">
      <w:pPr>
        <w:pStyle w:val="ListParagraph"/>
        <w:numPr>
          <w:ilvl w:val="0"/>
          <w:numId w:val="16"/>
        </w:numPr>
        <w:ind w:left="1170"/>
        <w:rPr>
          <w:rFonts w:ascii="Times New Roman" w:hAnsi="Times New Roman"/>
          <w:color w:val="000000" w:themeColor="text1"/>
        </w:rPr>
      </w:pPr>
      <w:r w:rsidRPr="35824668">
        <w:rPr>
          <w:rFonts w:ascii="Times New Roman" w:hAnsi="Times New Roman"/>
          <w:color w:val="000000" w:themeColor="text1"/>
          <w:u w:val="single"/>
        </w:rPr>
        <w:t>Payment Eligibility</w:t>
      </w:r>
      <w:r w:rsidRPr="35824668">
        <w:rPr>
          <w:rFonts w:ascii="Times New Roman" w:hAnsi="Times New Roman"/>
          <w:color w:val="000000" w:themeColor="text1"/>
        </w:rPr>
        <w:t xml:space="preserve">: </w:t>
      </w:r>
      <w:r w:rsidR="00EA7801" w:rsidRPr="35824668">
        <w:rPr>
          <w:rFonts w:ascii="Times New Roman" w:hAnsi="Times New Roman"/>
          <w:color w:val="000000" w:themeColor="text1"/>
        </w:rPr>
        <w:t xml:space="preserve">To be eligible for payment, the procedures must be performed in full compliance </w:t>
      </w:r>
      <w:r w:rsidR="00EE4238" w:rsidRPr="35824668">
        <w:rPr>
          <w:rFonts w:ascii="Times New Roman" w:hAnsi="Times New Roman"/>
          <w:color w:val="000000" w:themeColor="text1"/>
        </w:rPr>
        <w:t>with the Protocol and this Agreement, and the data submitted must be complete and correct.  For data to be</w:t>
      </w:r>
      <w:r w:rsidR="00EA7801" w:rsidRPr="35824668">
        <w:rPr>
          <w:rFonts w:ascii="Times New Roman" w:hAnsi="Times New Roman"/>
          <w:color w:val="000000" w:themeColor="text1"/>
        </w:rPr>
        <w:t xml:space="preserve"> complete and correct, each patient must have signed an IRB-approved consent document, and all procedures designated in the Protocol must be carried out on a “best efforts” basis; omissions must be satisfactorily explained.  It is expected that for all items required under the Protocol for which Lilly has agreed to provide compensation, Lilly </w:t>
      </w:r>
      <w:r w:rsidR="0016717C" w:rsidRPr="35824668">
        <w:rPr>
          <w:rFonts w:ascii="Times New Roman" w:hAnsi="Times New Roman"/>
          <w:color w:val="000000" w:themeColor="text1"/>
        </w:rPr>
        <w:t>shall</w:t>
      </w:r>
      <w:r w:rsidR="00EA7801" w:rsidRPr="35824668">
        <w:rPr>
          <w:rFonts w:ascii="Times New Roman" w:hAnsi="Times New Roman"/>
          <w:color w:val="000000" w:themeColor="text1"/>
        </w:rPr>
        <w:t xml:space="preserve"> be the sole source of compensation.  Investigator </w:t>
      </w:r>
      <w:r w:rsidR="00DD5D89" w:rsidRPr="35824668">
        <w:rPr>
          <w:rFonts w:ascii="Times New Roman" w:hAnsi="Times New Roman"/>
          <w:color w:val="000000" w:themeColor="text1"/>
        </w:rPr>
        <w:t xml:space="preserve">and </w:t>
      </w:r>
      <w:r w:rsidR="00EA7801" w:rsidRPr="35824668">
        <w:rPr>
          <w:rFonts w:ascii="Times New Roman" w:hAnsi="Times New Roman"/>
          <w:color w:val="000000" w:themeColor="text1"/>
        </w:rPr>
        <w:t xml:space="preserve">Institution </w:t>
      </w:r>
      <w:r w:rsidR="0016717C" w:rsidRPr="35824668">
        <w:rPr>
          <w:rFonts w:ascii="Times New Roman" w:hAnsi="Times New Roman"/>
          <w:color w:val="000000" w:themeColor="text1"/>
        </w:rPr>
        <w:t>shall</w:t>
      </w:r>
      <w:r w:rsidR="00EA7801" w:rsidRPr="35824668">
        <w:rPr>
          <w:rFonts w:ascii="Times New Roman" w:hAnsi="Times New Roman"/>
          <w:color w:val="000000" w:themeColor="text1"/>
        </w:rPr>
        <w:t xml:space="preserve"> not seek payment from any </w:t>
      </w:r>
      <w:r w:rsidR="00665120" w:rsidRPr="35824668">
        <w:rPr>
          <w:rFonts w:ascii="Times New Roman" w:hAnsi="Times New Roman"/>
          <w:color w:val="000000" w:themeColor="text1"/>
        </w:rPr>
        <w:t>third-party</w:t>
      </w:r>
      <w:r w:rsidR="00EA7801" w:rsidRPr="35824668">
        <w:rPr>
          <w:rFonts w:ascii="Times New Roman" w:hAnsi="Times New Roman"/>
          <w:color w:val="000000" w:themeColor="text1"/>
        </w:rPr>
        <w:t xml:space="preserve"> payor, whether public or private, for any costs covered by payments made by Lilly under this Agreement.</w:t>
      </w:r>
      <w:r w:rsidR="00423AE1" w:rsidRPr="35824668">
        <w:rPr>
          <w:rFonts w:ascii="Times New Roman" w:hAnsi="Times New Roman"/>
          <w:color w:val="000000" w:themeColor="text1"/>
        </w:rPr>
        <w:t xml:space="preserve">  Lilly must have a completed </w:t>
      </w:r>
      <w:r w:rsidR="00260AA4" w:rsidRPr="35824668">
        <w:rPr>
          <w:rFonts w:ascii="Times New Roman" w:hAnsi="Times New Roman"/>
          <w:color w:val="000000" w:themeColor="text1"/>
        </w:rPr>
        <w:t xml:space="preserve">IRS W-9 and Lilly Supplier Information Form </w:t>
      </w:r>
      <w:r w:rsidR="00423AE1" w:rsidRPr="35824668">
        <w:rPr>
          <w:rFonts w:ascii="Times New Roman" w:hAnsi="Times New Roman"/>
          <w:color w:val="000000" w:themeColor="text1"/>
        </w:rPr>
        <w:t xml:space="preserve">before any payments may be made.  </w:t>
      </w:r>
      <w:r w:rsidR="00580B4D" w:rsidRPr="35824668">
        <w:rPr>
          <w:rFonts w:ascii="Times New Roman" w:hAnsi="Times New Roman"/>
          <w:color w:val="000000" w:themeColor="text1"/>
        </w:rPr>
        <w:t xml:space="preserve">If any payments exceed the amount owed for work performed under the Protocol, Institution </w:t>
      </w:r>
      <w:r w:rsidR="0016717C" w:rsidRPr="35824668">
        <w:rPr>
          <w:rFonts w:ascii="Times New Roman" w:hAnsi="Times New Roman"/>
          <w:color w:val="000000" w:themeColor="text1"/>
        </w:rPr>
        <w:t>shall</w:t>
      </w:r>
      <w:r w:rsidR="00580B4D" w:rsidRPr="35824668">
        <w:rPr>
          <w:rFonts w:ascii="Times New Roman" w:hAnsi="Times New Roman"/>
          <w:color w:val="000000" w:themeColor="text1"/>
        </w:rPr>
        <w:t xml:space="preserve"> return the excess balance to Lilly. </w:t>
      </w:r>
      <w:r w:rsidR="0068025B" w:rsidRPr="35824668">
        <w:rPr>
          <w:rFonts w:ascii="Times New Roman" w:hAnsi="Times New Roman"/>
          <w:color w:val="000000" w:themeColor="text1"/>
        </w:rPr>
        <w:t xml:space="preserve">To the extent </w:t>
      </w:r>
      <w:r w:rsidR="008764C5" w:rsidRPr="35824668">
        <w:rPr>
          <w:rFonts w:ascii="Times New Roman" w:hAnsi="Times New Roman"/>
          <w:color w:val="000000" w:themeColor="text1"/>
        </w:rPr>
        <w:t>Investigator and/or Institution</w:t>
      </w:r>
      <w:r w:rsidR="0068025B" w:rsidRPr="35824668">
        <w:rPr>
          <w:rFonts w:ascii="Times New Roman" w:hAnsi="Times New Roman"/>
          <w:color w:val="000000" w:themeColor="text1"/>
        </w:rPr>
        <w:t xml:space="preserve"> </w:t>
      </w:r>
      <w:r w:rsidR="0016717C" w:rsidRPr="35824668">
        <w:rPr>
          <w:rFonts w:ascii="Times New Roman" w:hAnsi="Times New Roman"/>
          <w:color w:val="000000" w:themeColor="text1"/>
        </w:rPr>
        <w:t>shall</w:t>
      </w:r>
      <w:r w:rsidR="0068025B" w:rsidRPr="35824668">
        <w:rPr>
          <w:rFonts w:ascii="Times New Roman" w:hAnsi="Times New Roman"/>
          <w:color w:val="000000" w:themeColor="text1"/>
        </w:rPr>
        <w:t xml:space="preserve"> provide reimbursement to Study patients (e.g., in the informed consent document) </w:t>
      </w:r>
      <w:proofErr w:type="gramStart"/>
      <w:r w:rsidR="0068025B" w:rsidRPr="35824668">
        <w:rPr>
          <w:rFonts w:ascii="Times New Roman" w:hAnsi="Times New Roman"/>
          <w:color w:val="000000" w:themeColor="text1"/>
        </w:rPr>
        <w:t>in excess of</w:t>
      </w:r>
      <w:proofErr w:type="gramEnd"/>
      <w:r w:rsidR="0068025B" w:rsidRPr="35824668">
        <w:rPr>
          <w:rFonts w:ascii="Times New Roman" w:hAnsi="Times New Roman"/>
          <w:color w:val="000000" w:themeColor="text1"/>
        </w:rPr>
        <w:t xml:space="preserve"> or in addition to what is set forth in the Budget, </w:t>
      </w:r>
      <w:r w:rsidR="008764C5" w:rsidRPr="35824668">
        <w:rPr>
          <w:rFonts w:ascii="Times New Roman" w:hAnsi="Times New Roman"/>
          <w:color w:val="000000" w:themeColor="text1"/>
        </w:rPr>
        <w:t>Investigator and/or Institution</w:t>
      </w:r>
      <w:r w:rsidR="0068025B" w:rsidRPr="35824668">
        <w:rPr>
          <w:rFonts w:ascii="Times New Roman" w:hAnsi="Times New Roman"/>
          <w:color w:val="000000" w:themeColor="text1"/>
        </w:rPr>
        <w:t xml:space="preserve"> are responsible for making such payments and Lilly is not liable for such payments.  </w:t>
      </w:r>
      <w:r w:rsidR="00423AE1" w:rsidRPr="35824668">
        <w:rPr>
          <w:rFonts w:ascii="Times New Roman" w:hAnsi="Times New Roman"/>
          <w:color w:val="000000" w:themeColor="text1"/>
        </w:rPr>
        <w:t>Matters in dispute shall be payable upon mutual resolution of such dispute.</w:t>
      </w:r>
    </w:p>
    <w:p w14:paraId="1B0E3235" w14:textId="77777777" w:rsidR="00A17485" w:rsidRPr="00614376" w:rsidRDefault="00A17485" w:rsidP="00902587">
      <w:pPr>
        <w:pStyle w:val="ListParagraph"/>
        <w:ind w:left="1170"/>
        <w:rPr>
          <w:rFonts w:ascii="Times New Roman" w:hAnsi="Times New Roman"/>
          <w:color w:val="000000" w:themeColor="text1"/>
        </w:rPr>
      </w:pPr>
    </w:p>
    <w:p w14:paraId="7113F929" w14:textId="0A9541E9" w:rsidR="00902587" w:rsidRDefault="00902587" w:rsidP="00902587">
      <w:pPr>
        <w:pStyle w:val="ListParagraph"/>
        <w:ind w:left="1170"/>
        <w:rPr>
          <w:rFonts w:ascii="Times New Roman" w:hAnsi="Times New Roman"/>
          <w:color w:val="000000" w:themeColor="text1"/>
        </w:rPr>
      </w:pPr>
      <w:r w:rsidRPr="00614376">
        <w:rPr>
          <w:rFonts w:ascii="Times New Roman" w:hAnsi="Times New Roman"/>
          <w:color w:val="000000" w:themeColor="text1"/>
        </w:rPr>
        <w:t xml:space="preserve">Institution and Investigator shall use their best efforts to submit all Study related payment requests to Lilly within one (1) year of database lock. Institution and Investigator understand that any payment requests submitted more than one (1) year after database lock may be denied by Lilly. </w:t>
      </w:r>
    </w:p>
    <w:p w14:paraId="45EED984" w14:textId="619D6266" w:rsidR="00902587" w:rsidRPr="00614376" w:rsidRDefault="00902587" w:rsidP="004E28C3">
      <w:pPr>
        <w:rPr>
          <w:rFonts w:ascii="Times New Roman" w:hAnsi="Times New Roman"/>
          <w:color w:val="000000" w:themeColor="text1"/>
        </w:rPr>
      </w:pPr>
    </w:p>
    <w:p w14:paraId="477F5C9F" w14:textId="0FF72701" w:rsidR="00EA7801" w:rsidRDefault="003A49FD" w:rsidP="00F915DB">
      <w:pPr>
        <w:numPr>
          <w:ilvl w:val="0"/>
          <w:numId w:val="16"/>
        </w:numPr>
        <w:ind w:left="1170" w:hanging="450"/>
        <w:rPr>
          <w:ins w:id="4" w:author="Sherry Oswalt" w:date="2023-08-17T13:54:00Z"/>
          <w:rFonts w:ascii="Times New Roman" w:hAnsi="Times New Roman"/>
          <w:color w:val="000000" w:themeColor="text1"/>
        </w:rPr>
      </w:pPr>
      <w:r w:rsidRPr="00614376">
        <w:rPr>
          <w:rFonts w:ascii="Times New Roman" w:hAnsi="Times New Roman"/>
          <w:color w:val="000000" w:themeColor="text1"/>
          <w:u w:val="single"/>
        </w:rPr>
        <w:t>Meetings and Training</w:t>
      </w:r>
      <w:r w:rsidRPr="00614376">
        <w:rPr>
          <w:rFonts w:ascii="Times New Roman" w:hAnsi="Times New Roman"/>
          <w:color w:val="000000" w:themeColor="text1"/>
        </w:rPr>
        <w:t xml:space="preserve">:  </w:t>
      </w:r>
      <w:r w:rsidR="00EA7801" w:rsidRPr="00614376">
        <w:rPr>
          <w:rFonts w:ascii="Times New Roman" w:hAnsi="Times New Roman"/>
          <w:color w:val="000000" w:themeColor="text1"/>
        </w:rPr>
        <w:t xml:space="preserve">In addition, if Lilly requests the attendance of Investigator </w:t>
      </w:r>
      <w:r w:rsidR="00303F6C" w:rsidRPr="00614376">
        <w:rPr>
          <w:rFonts w:ascii="Times New Roman" w:hAnsi="Times New Roman"/>
          <w:color w:val="000000" w:themeColor="text1"/>
        </w:rPr>
        <w:t>and/</w:t>
      </w:r>
      <w:r w:rsidR="005657B1" w:rsidRPr="00614376">
        <w:rPr>
          <w:rFonts w:ascii="Times New Roman" w:hAnsi="Times New Roman"/>
          <w:color w:val="000000" w:themeColor="text1"/>
        </w:rPr>
        <w:t>or Institution</w:t>
      </w:r>
      <w:r w:rsidR="00250917" w:rsidRPr="00614376">
        <w:rPr>
          <w:rFonts w:ascii="Times New Roman" w:hAnsi="Times New Roman"/>
          <w:color w:val="000000" w:themeColor="text1"/>
        </w:rPr>
        <w:t>’s</w:t>
      </w:r>
      <w:r w:rsidR="00EA7801" w:rsidRPr="00614376">
        <w:rPr>
          <w:rFonts w:ascii="Times New Roman" w:hAnsi="Times New Roman"/>
          <w:color w:val="000000" w:themeColor="text1"/>
        </w:rPr>
        <w:t xml:space="preserve"> personnel </w:t>
      </w:r>
      <w:r w:rsidR="005657B1" w:rsidRPr="00614376">
        <w:rPr>
          <w:rFonts w:ascii="Times New Roman" w:hAnsi="Times New Roman"/>
          <w:color w:val="000000" w:themeColor="text1"/>
        </w:rPr>
        <w:t>to attend a</w:t>
      </w:r>
      <w:r w:rsidR="00EA7801" w:rsidRPr="00614376">
        <w:rPr>
          <w:rFonts w:ascii="Times New Roman" w:hAnsi="Times New Roman"/>
          <w:color w:val="000000" w:themeColor="text1"/>
        </w:rPr>
        <w:t xml:space="preserve"> Study startup meeting or other meeting necessary to provide information regarding the Study</w:t>
      </w:r>
      <w:r w:rsidR="001C28F5" w:rsidRPr="00614376">
        <w:rPr>
          <w:rFonts w:ascii="Times New Roman" w:hAnsi="Times New Roman"/>
          <w:color w:val="000000" w:themeColor="text1"/>
        </w:rPr>
        <w:t>,</w:t>
      </w:r>
      <w:r w:rsidR="00EA7801" w:rsidRPr="00614376">
        <w:rPr>
          <w:rFonts w:ascii="Times New Roman" w:hAnsi="Times New Roman"/>
          <w:color w:val="000000" w:themeColor="text1"/>
        </w:rPr>
        <w:t xml:space="preserve"> or Study drug</w:t>
      </w:r>
      <w:r w:rsidR="001C28F5" w:rsidRPr="00614376">
        <w:rPr>
          <w:rFonts w:ascii="Times New Roman" w:hAnsi="Times New Roman"/>
          <w:color w:val="000000" w:themeColor="text1"/>
        </w:rPr>
        <w:t>(s) or device(s)</w:t>
      </w:r>
      <w:r w:rsidR="00EA7801" w:rsidRPr="00614376">
        <w:rPr>
          <w:rFonts w:ascii="Times New Roman" w:hAnsi="Times New Roman"/>
          <w:color w:val="000000" w:themeColor="text1"/>
        </w:rPr>
        <w:t xml:space="preserve">, Lilly shall </w:t>
      </w:r>
      <w:r w:rsidR="00CE0EC7" w:rsidRPr="00614376">
        <w:rPr>
          <w:rFonts w:ascii="Times New Roman" w:hAnsi="Times New Roman"/>
          <w:color w:val="000000" w:themeColor="text1"/>
        </w:rPr>
        <w:t xml:space="preserve">provide </w:t>
      </w:r>
      <w:r w:rsidR="00EA7801" w:rsidRPr="00614376">
        <w:rPr>
          <w:rFonts w:ascii="Times New Roman" w:hAnsi="Times New Roman"/>
          <w:color w:val="000000" w:themeColor="text1"/>
        </w:rPr>
        <w:t>reimburse</w:t>
      </w:r>
      <w:r w:rsidR="00CE0EC7" w:rsidRPr="00614376">
        <w:rPr>
          <w:rFonts w:ascii="Times New Roman" w:hAnsi="Times New Roman"/>
          <w:color w:val="000000" w:themeColor="text1"/>
        </w:rPr>
        <w:t>ment</w:t>
      </w:r>
      <w:r w:rsidR="00EA7801" w:rsidRPr="00614376">
        <w:rPr>
          <w:rFonts w:ascii="Times New Roman" w:hAnsi="Times New Roman"/>
          <w:color w:val="000000" w:themeColor="text1"/>
        </w:rPr>
        <w:t xml:space="preserve"> for reasonable and necessary travel and lodging expenses</w:t>
      </w:r>
      <w:r w:rsidR="00C9199A" w:rsidRPr="00614376">
        <w:rPr>
          <w:rFonts w:ascii="Times New Roman" w:hAnsi="Times New Roman"/>
          <w:color w:val="000000" w:themeColor="text1"/>
        </w:rPr>
        <w:t xml:space="preserve"> (including meals</w:t>
      </w:r>
      <w:r w:rsidR="009D016F" w:rsidRPr="00614376">
        <w:rPr>
          <w:rFonts w:ascii="Times New Roman" w:hAnsi="Times New Roman"/>
          <w:color w:val="000000" w:themeColor="text1"/>
        </w:rPr>
        <w:t xml:space="preserve"> and snacks</w:t>
      </w:r>
      <w:r w:rsidR="00C9199A" w:rsidRPr="00614376">
        <w:rPr>
          <w:rFonts w:ascii="Times New Roman" w:hAnsi="Times New Roman"/>
          <w:color w:val="000000" w:themeColor="text1"/>
        </w:rPr>
        <w:t xml:space="preserve">) </w:t>
      </w:r>
      <w:r w:rsidR="00250917" w:rsidRPr="00614376">
        <w:rPr>
          <w:rFonts w:ascii="Times New Roman" w:hAnsi="Times New Roman"/>
          <w:color w:val="000000" w:themeColor="text1"/>
        </w:rPr>
        <w:t xml:space="preserve">that are </w:t>
      </w:r>
      <w:r w:rsidR="00EA7801" w:rsidRPr="00614376">
        <w:rPr>
          <w:rFonts w:ascii="Times New Roman" w:hAnsi="Times New Roman"/>
          <w:color w:val="000000" w:themeColor="text1"/>
        </w:rPr>
        <w:t>incurred to attend such meeting(s)</w:t>
      </w:r>
      <w:r w:rsidR="009709CE" w:rsidRPr="00614376">
        <w:rPr>
          <w:rFonts w:ascii="Times New Roman" w:hAnsi="Times New Roman"/>
          <w:color w:val="000000" w:themeColor="text1"/>
        </w:rPr>
        <w:t>,</w:t>
      </w:r>
      <w:r w:rsidR="00EA7801" w:rsidRPr="00614376">
        <w:rPr>
          <w:rFonts w:ascii="Times New Roman" w:hAnsi="Times New Roman"/>
          <w:color w:val="000000" w:themeColor="text1"/>
        </w:rPr>
        <w:t xml:space="preserve"> </w:t>
      </w:r>
      <w:r w:rsidR="005657B1" w:rsidRPr="00614376">
        <w:rPr>
          <w:rFonts w:ascii="Times New Roman" w:hAnsi="Times New Roman"/>
          <w:color w:val="000000" w:themeColor="text1"/>
        </w:rPr>
        <w:t>provided that attendance at such meeting(s) has been</w:t>
      </w:r>
      <w:r w:rsidR="00EA7801" w:rsidRPr="00614376">
        <w:rPr>
          <w:rFonts w:ascii="Times New Roman" w:hAnsi="Times New Roman"/>
          <w:color w:val="000000" w:themeColor="text1"/>
        </w:rPr>
        <w:t xml:space="preserve"> approved in advance by Lilly.  Lilly shall make such reimbursements within thirty (30) </w:t>
      </w:r>
      <w:r w:rsidR="004B7672" w:rsidRPr="00614376">
        <w:rPr>
          <w:rFonts w:ascii="Times New Roman" w:hAnsi="Times New Roman"/>
          <w:color w:val="000000" w:themeColor="text1"/>
        </w:rPr>
        <w:t xml:space="preserve">calendar </w:t>
      </w:r>
      <w:r w:rsidR="00EA7801" w:rsidRPr="00614376">
        <w:rPr>
          <w:rFonts w:ascii="Times New Roman" w:hAnsi="Times New Roman"/>
          <w:color w:val="000000" w:themeColor="text1"/>
        </w:rPr>
        <w:t xml:space="preserve">days of receiving acceptable detailed documentation of such expenses, </w:t>
      </w:r>
      <w:proofErr w:type="gramStart"/>
      <w:r w:rsidR="00EA7801" w:rsidRPr="00614376">
        <w:rPr>
          <w:rFonts w:ascii="Times New Roman" w:hAnsi="Times New Roman"/>
          <w:color w:val="000000" w:themeColor="text1"/>
        </w:rPr>
        <w:t>provided that</w:t>
      </w:r>
      <w:proofErr w:type="gramEnd"/>
      <w:r w:rsidR="00EA7801" w:rsidRPr="00614376">
        <w:rPr>
          <w:rFonts w:ascii="Times New Roman" w:hAnsi="Times New Roman"/>
          <w:color w:val="000000" w:themeColor="text1"/>
        </w:rPr>
        <w:t xml:space="preserve"> Lilly receives such documentation within sixty (60) </w:t>
      </w:r>
      <w:r w:rsidR="004B7672" w:rsidRPr="00614376">
        <w:rPr>
          <w:rFonts w:ascii="Times New Roman" w:hAnsi="Times New Roman"/>
          <w:color w:val="000000" w:themeColor="text1"/>
        </w:rPr>
        <w:t xml:space="preserve">calendar </w:t>
      </w:r>
      <w:r w:rsidR="00EA7801" w:rsidRPr="00614376">
        <w:rPr>
          <w:rFonts w:ascii="Times New Roman" w:hAnsi="Times New Roman"/>
          <w:color w:val="000000" w:themeColor="text1"/>
        </w:rPr>
        <w:t>days of the date that the expenses were incurred.</w:t>
      </w:r>
    </w:p>
    <w:p w14:paraId="0B8AE257" w14:textId="77777777" w:rsidR="001968D5" w:rsidRPr="00614376" w:rsidRDefault="001968D5" w:rsidP="001968D5">
      <w:pPr>
        <w:ind w:left="1170"/>
        <w:rPr>
          <w:rFonts w:ascii="Times New Roman" w:hAnsi="Times New Roman"/>
          <w:color w:val="000000" w:themeColor="text1"/>
        </w:rPr>
      </w:pPr>
    </w:p>
    <w:p w14:paraId="477F5CA1" w14:textId="566FA08F" w:rsidR="00EA7801" w:rsidRPr="007C474A" w:rsidRDefault="00EA7801" w:rsidP="007C474A">
      <w:pPr>
        <w:pStyle w:val="ListParagraph"/>
        <w:keepNext/>
        <w:numPr>
          <w:ilvl w:val="0"/>
          <w:numId w:val="41"/>
        </w:numPr>
        <w:rPr>
          <w:rFonts w:ascii="Times New Roman" w:hAnsi="Times New Roman"/>
          <w:color w:val="000000" w:themeColor="text1"/>
          <w:u w:val="single"/>
        </w:rPr>
      </w:pPr>
      <w:r w:rsidRPr="007C474A">
        <w:rPr>
          <w:rFonts w:ascii="Times New Roman" w:hAnsi="Times New Roman"/>
          <w:color w:val="000000" w:themeColor="text1"/>
          <w:u w:val="single"/>
        </w:rPr>
        <w:t>Subject Injury Reimbursement</w:t>
      </w:r>
    </w:p>
    <w:p w14:paraId="27A6A0BB" w14:textId="77777777" w:rsidR="00FA6426" w:rsidRPr="00FA6426" w:rsidRDefault="00FA6426" w:rsidP="00FA6426">
      <w:pPr>
        <w:pStyle w:val="ListParagraph"/>
        <w:keepNext/>
        <w:rPr>
          <w:rFonts w:ascii="Times New Roman" w:hAnsi="Times New Roman"/>
          <w:color w:val="000000" w:themeColor="text1"/>
        </w:rPr>
      </w:pPr>
    </w:p>
    <w:p w14:paraId="477F5CA2" w14:textId="7D56BB3C" w:rsidR="00EA7801" w:rsidRPr="00614376" w:rsidRDefault="00EA7801" w:rsidP="00DD25BA">
      <w:pPr>
        <w:keepNext/>
        <w:ind w:left="720"/>
        <w:rPr>
          <w:rFonts w:ascii="Times New Roman" w:hAnsi="Times New Roman"/>
          <w:color w:val="000000" w:themeColor="text1"/>
        </w:rPr>
      </w:pPr>
      <w:r w:rsidRPr="00614376">
        <w:rPr>
          <w:rFonts w:ascii="Times New Roman" w:hAnsi="Times New Roman"/>
          <w:color w:val="000000" w:themeColor="text1"/>
        </w:rPr>
        <w:t xml:space="preserve">Lilly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reimburse Institution </w:t>
      </w:r>
      <w:r w:rsidR="00303369" w:rsidRPr="00614376">
        <w:rPr>
          <w:rFonts w:ascii="Times New Roman" w:hAnsi="Times New Roman"/>
          <w:color w:val="000000" w:themeColor="text1"/>
        </w:rPr>
        <w:t xml:space="preserve">or the service provider </w:t>
      </w:r>
      <w:r w:rsidRPr="00614376">
        <w:rPr>
          <w:rFonts w:ascii="Times New Roman" w:hAnsi="Times New Roman"/>
          <w:color w:val="000000" w:themeColor="text1"/>
        </w:rPr>
        <w:t>for the following additional costs:</w:t>
      </w:r>
    </w:p>
    <w:p w14:paraId="477F5CA3" w14:textId="77777777" w:rsidR="00EA7801" w:rsidRPr="00614376" w:rsidRDefault="00EA7801" w:rsidP="00DD25BA">
      <w:pPr>
        <w:keepNext/>
        <w:ind w:left="720"/>
        <w:rPr>
          <w:rFonts w:ascii="Times New Roman" w:hAnsi="Times New Roman"/>
          <w:color w:val="000000" w:themeColor="text1"/>
        </w:rPr>
      </w:pPr>
    </w:p>
    <w:p w14:paraId="477F5CA4" w14:textId="19CFE1D8" w:rsidR="00EA7801" w:rsidRPr="00BB64F0" w:rsidRDefault="00EA7801" w:rsidP="00F915DB">
      <w:pPr>
        <w:ind w:left="1080" w:hanging="360"/>
        <w:rPr>
          <w:rFonts w:ascii="Times New Roman" w:hAnsi="Times New Roman"/>
          <w:color w:val="000000" w:themeColor="text1"/>
        </w:rPr>
      </w:pPr>
      <w:r w:rsidRPr="00614376">
        <w:rPr>
          <w:rFonts w:ascii="Times New Roman" w:hAnsi="Times New Roman"/>
          <w:color w:val="000000" w:themeColor="text1"/>
        </w:rPr>
        <w:t>(1)</w:t>
      </w:r>
      <w:r w:rsidRPr="00614376">
        <w:rPr>
          <w:rFonts w:ascii="Times New Roman" w:hAnsi="Times New Roman"/>
          <w:color w:val="000000" w:themeColor="text1"/>
        </w:rPr>
        <w:tab/>
        <w:t xml:space="preserve">All reasonable and customary costs incurred </w:t>
      </w:r>
      <w:r w:rsidR="00303369" w:rsidRPr="00614376">
        <w:rPr>
          <w:rFonts w:ascii="Times New Roman" w:hAnsi="Times New Roman"/>
          <w:color w:val="000000" w:themeColor="text1"/>
        </w:rPr>
        <w:t xml:space="preserve">that are </w:t>
      </w:r>
      <w:r w:rsidRPr="00614376">
        <w:rPr>
          <w:rFonts w:ascii="Times New Roman" w:hAnsi="Times New Roman"/>
          <w:color w:val="000000" w:themeColor="text1"/>
        </w:rPr>
        <w:t xml:space="preserve">associated with </w:t>
      </w:r>
      <w:r w:rsidRPr="00BB64F0">
        <w:rPr>
          <w:rFonts w:ascii="Times New Roman" w:hAnsi="Times New Roman"/>
          <w:color w:val="000000" w:themeColor="text1"/>
        </w:rPr>
        <w:t>the diagnosis of an adverse event involving the Study drug</w:t>
      </w:r>
      <w:r w:rsidR="001C28F5" w:rsidRPr="00BB64F0">
        <w:rPr>
          <w:rFonts w:ascii="Times New Roman" w:hAnsi="Times New Roman"/>
          <w:color w:val="000000" w:themeColor="text1"/>
        </w:rPr>
        <w:t>(s), device(s)</w:t>
      </w:r>
      <w:r w:rsidR="00790663" w:rsidRPr="00BB64F0">
        <w:rPr>
          <w:rFonts w:ascii="Times New Roman" w:hAnsi="Times New Roman"/>
          <w:color w:val="000000" w:themeColor="text1"/>
        </w:rPr>
        <w:t>,</w:t>
      </w:r>
      <w:r w:rsidRPr="00BB64F0">
        <w:rPr>
          <w:rFonts w:ascii="Times New Roman" w:hAnsi="Times New Roman"/>
          <w:color w:val="000000" w:themeColor="text1"/>
        </w:rPr>
        <w:t xml:space="preserve"> or a Protocol procedure; and</w:t>
      </w:r>
    </w:p>
    <w:p w14:paraId="477F5CA5" w14:textId="77777777" w:rsidR="00EA7801" w:rsidRPr="00BB64F0" w:rsidRDefault="00EA7801" w:rsidP="00F915DB">
      <w:pPr>
        <w:ind w:left="1080" w:hanging="360"/>
        <w:rPr>
          <w:rFonts w:ascii="Times New Roman" w:hAnsi="Times New Roman"/>
          <w:color w:val="000000" w:themeColor="text1"/>
        </w:rPr>
      </w:pPr>
    </w:p>
    <w:p w14:paraId="477F5CA6" w14:textId="18F4E659" w:rsidR="00EA7801" w:rsidRPr="00614376" w:rsidRDefault="00EA7801" w:rsidP="00F915DB">
      <w:pPr>
        <w:ind w:left="1080" w:hanging="360"/>
        <w:rPr>
          <w:rFonts w:ascii="Times New Roman" w:hAnsi="Times New Roman"/>
          <w:color w:val="000000" w:themeColor="text1"/>
        </w:rPr>
      </w:pPr>
      <w:r w:rsidRPr="00BB64F0">
        <w:rPr>
          <w:rFonts w:ascii="Times New Roman" w:hAnsi="Times New Roman"/>
          <w:color w:val="000000" w:themeColor="text1"/>
        </w:rPr>
        <w:lastRenderedPageBreak/>
        <w:t>(2)</w:t>
      </w:r>
      <w:r w:rsidRPr="00BB64F0">
        <w:rPr>
          <w:rFonts w:ascii="Times New Roman" w:hAnsi="Times New Roman"/>
          <w:color w:val="000000" w:themeColor="text1"/>
        </w:rPr>
        <w:tab/>
        <w:t>All reasonable and customary costs incurred for treatment of physical</w:t>
      </w:r>
      <w:r w:rsidRPr="00614376">
        <w:rPr>
          <w:rFonts w:ascii="Times New Roman" w:hAnsi="Times New Roman"/>
          <w:color w:val="000000" w:themeColor="text1"/>
        </w:rPr>
        <w:t xml:space="preserve"> injury to the subject if Lilly determines after consulting with Investigator that the adverse event was reasonably related to administration of the Study drug</w:t>
      </w:r>
      <w:r w:rsidR="001C28F5" w:rsidRPr="00614376">
        <w:rPr>
          <w:rFonts w:ascii="Times New Roman" w:hAnsi="Times New Roman"/>
          <w:color w:val="000000" w:themeColor="text1"/>
        </w:rPr>
        <w:t>(s), device(s)</w:t>
      </w:r>
      <w:r w:rsidR="00790663" w:rsidRPr="00614376">
        <w:rPr>
          <w:rFonts w:ascii="Times New Roman" w:hAnsi="Times New Roman"/>
          <w:color w:val="000000" w:themeColor="text1"/>
        </w:rPr>
        <w:t>,</w:t>
      </w:r>
      <w:r w:rsidRPr="00614376">
        <w:rPr>
          <w:rFonts w:ascii="Times New Roman" w:hAnsi="Times New Roman"/>
          <w:color w:val="000000" w:themeColor="text1"/>
        </w:rPr>
        <w:t xml:space="preserve"> or Protocol</w:t>
      </w:r>
      <w:r w:rsidR="00CE0EC7" w:rsidRPr="00614376">
        <w:rPr>
          <w:rFonts w:ascii="Times New Roman" w:hAnsi="Times New Roman"/>
          <w:color w:val="000000" w:themeColor="text1"/>
        </w:rPr>
        <w:t xml:space="preserve"> procedure</w:t>
      </w:r>
      <w:r w:rsidR="00D85208" w:rsidRPr="00614376">
        <w:rPr>
          <w:rFonts w:ascii="Times New Roman" w:hAnsi="Times New Roman"/>
          <w:color w:val="000000" w:themeColor="text1"/>
        </w:rPr>
        <w:t>,</w:t>
      </w:r>
      <w:r w:rsidRPr="00614376">
        <w:rPr>
          <w:rFonts w:ascii="Times New Roman" w:hAnsi="Times New Roman"/>
          <w:color w:val="000000" w:themeColor="text1"/>
        </w:rPr>
        <w:t xml:space="preserve"> </w:t>
      </w:r>
      <w:r w:rsidRPr="00614376">
        <w:rPr>
          <w:rFonts w:ascii="Times New Roman" w:hAnsi="Times New Roman"/>
          <w:color w:val="000000" w:themeColor="text1"/>
          <w:u w:val="single"/>
        </w:rPr>
        <w:t>provided</w:t>
      </w:r>
      <w:r w:rsidRPr="00614376">
        <w:rPr>
          <w:rFonts w:ascii="Times New Roman" w:hAnsi="Times New Roman"/>
          <w:color w:val="000000" w:themeColor="text1"/>
        </w:rPr>
        <w:t xml:space="preserve"> that:</w:t>
      </w:r>
    </w:p>
    <w:p w14:paraId="477F5CA7" w14:textId="77777777" w:rsidR="00EA7801" w:rsidRPr="00614376" w:rsidRDefault="00EA7801" w:rsidP="00F915DB">
      <w:pPr>
        <w:ind w:left="1440" w:hanging="360"/>
        <w:rPr>
          <w:rFonts w:ascii="Times New Roman" w:hAnsi="Times New Roman"/>
          <w:color w:val="000000" w:themeColor="text1"/>
        </w:rPr>
      </w:pPr>
    </w:p>
    <w:p w14:paraId="477F5CA8" w14:textId="4D405CE2" w:rsidR="00EA7801" w:rsidRPr="00614376" w:rsidRDefault="00EA7801" w:rsidP="00F915DB">
      <w:pPr>
        <w:ind w:left="1440" w:hanging="360"/>
        <w:rPr>
          <w:rFonts w:ascii="Times New Roman" w:hAnsi="Times New Roman"/>
          <w:color w:val="000000" w:themeColor="text1"/>
        </w:rPr>
      </w:pPr>
      <w:r w:rsidRPr="00614376">
        <w:rPr>
          <w:rFonts w:ascii="Times New Roman" w:hAnsi="Times New Roman"/>
          <w:color w:val="000000" w:themeColor="text1"/>
        </w:rPr>
        <w:t>(</w:t>
      </w:r>
      <w:r w:rsidR="007B6B64" w:rsidRPr="00614376">
        <w:rPr>
          <w:rFonts w:ascii="Times New Roman" w:hAnsi="Times New Roman"/>
          <w:color w:val="000000" w:themeColor="text1"/>
        </w:rPr>
        <w:t>a</w:t>
      </w:r>
      <w:r w:rsidRPr="00614376">
        <w:rPr>
          <w:rFonts w:ascii="Times New Roman" w:hAnsi="Times New Roman"/>
          <w:color w:val="000000" w:themeColor="text1"/>
        </w:rPr>
        <w:t>)</w:t>
      </w:r>
      <w:r w:rsidRPr="00614376">
        <w:rPr>
          <w:rFonts w:ascii="Times New Roman" w:hAnsi="Times New Roman"/>
          <w:color w:val="000000" w:themeColor="text1"/>
        </w:rPr>
        <w:tab/>
        <w:t>the adverse event</w:t>
      </w:r>
      <w:r w:rsidR="00442F73" w:rsidRPr="00614376">
        <w:rPr>
          <w:rFonts w:ascii="Times New Roman" w:hAnsi="Times New Roman"/>
          <w:color w:val="000000" w:themeColor="text1"/>
        </w:rPr>
        <w:t xml:space="preserve"> </w:t>
      </w:r>
      <w:r w:rsidRPr="00614376">
        <w:rPr>
          <w:rFonts w:ascii="Times New Roman" w:hAnsi="Times New Roman"/>
          <w:color w:val="000000" w:themeColor="text1"/>
        </w:rPr>
        <w:t xml:space="preserve">is not attributable to the negligence or misconduct of Investigator </w:t>
      </w:r>
      <w:r w:rsidR="00B3741F" w:rsidRPr="00614376">
        <w:rPr>
          <w:rFonts w:ascii="Times New Roman" w:hAnsi="Times New Roman"/>
          <w:color w:val="000000" w:themeColor="text1"/>
        </w:rPr>
        <w:t>and/</w:t>
      </w:r>
      <w:r w:rsidRPr="00614376">
        <w:rPr>
          <w:rFonts w:ascii="Times New Roman" w:hAnsi="Times New Roman"/>
          <w:color w:val="000000" w:themeColor="text1"/>
        </w:rPr>
        <w:t xml:space="preserve">or Institution or any </w:t>
      </w:r>
      <w:r w:rsidR="00B3741F" w:rsidRPr="00614376">
        <w:rPr>
          <w:rFonts w:ascii="Times New Roman" w:hAnsi="Times New Roman"/>
          <w:color w:val="000000" w:themeColor="text1"/>
        </w:rPr>
        <w:t>of their</w:t>
      </w:r>
      <w:r w:rsidRPr="00614376">
        <w:rPr>
          <w:rFonts w:ascii="Times New Roman" w:hAnsi="Times New Roman"/>
          <w:color w:val="000000" w:themeColor="text1"/>
        </w:rPr>
        <w:t xml:space="preserve"> agents</w:t>
      </w:r>
      <w:r w:rsidR="00B3741F" w:rsidRPr="00614376">
        <w:rPr>
          <w:rFonts w:ascii="Times New Roman" w:hAnsi="Times New Roman"/>
          <w:color w:val="000000" w:themeColor="text1"/>
        </w:rPr>
        <w:t>, contractors</w:t>
      </w:r>
      <w:r w:rsidR="009709CE" w:rsidRPr="00614376">
        <w:rPr>
          <w:rFonts w:ascii="Times New Roman" w:hAnsi="Times New Roman"/>
          <w:color w:val="000000" w:themeColor="text1"/>
        </w:rPr>
        <w:t>,</w:t>
      </w:r>
      <w:r w:rsidRPr="00614376">
        <w:rPr>
          <w:rFonts w:ascii="Times New Roman" w:hAnsi="Times New Roman"/>
          <w:color w:val="000000" w:themeColor="text1"/>
        </w:rPr>
        <w:t xml:space="preserve"> or </w:t>
      </w:r>
      <w:proofErr w:type="gramStart"/>
      <w:r w:rsidRPr="00614376">
        <w:rPr>
          <w:rFonts w:ascii="Times New Roman" w:hAnsi="Times New Roman"/>
          <w:color w:val="000000" w:themeColor="text1"/>
        </w:rPr>
        <w:t>employees;</w:t>
      </w:r>
      <w:proofErr w:type="gramEnd"/>
    </w:p>
    <w:p w14:paraId="477F5CA9" w14:textId="77777777" w:rsidR="00EA7801" w:rsidRPr="00614376" w:rsidRDefault="00EA7801" w:rsidP="00F915DB">
      <w:pPr>
        <w:ind w:left="1440" w:hanging="360"/>
        <w:rPr>
          <w:rFonts w:ascii="Times New Roman" w:hAnsi="Times New Roman"/>
          <w:color w:val="000000" w:themeColor="text1"/>
        </w:rPr>
      </w:pPr>
    </w:p>
    <w:p w14:paraId="477F5CAA" w14:textId="77777777" w:rsidR="00EA7801" w:rsidRPr="00614376" w:rsidRDefault="00EA7801" w:rsidP="00F915DB">
      <w:pPr>
        <w:ind w:left="1440" w:hanging="360"/>
        <w:rPr>
          <w:rFonts w:ascii="Times New Roman" w:hAnsi="Times New Roman"/>
          <w:color w:val="000000" w:themeColor="text1"/>
        </w:rPr>
      </w:pPr>
      <w:r w:rsidRPr="00614376">
        <w:rPr>
          <w:rFonts w:ascii="Times New Roman" w:hAnsi="Times New Roman"/>
          <w:color w:val="000000" w:themeColor="text1"/>
        </w:rPr>
        <w:t>(</w:t>
      </w:r>
      <w:r w:rsidR="007B6B64" w:rsidRPr="00614376">
        <w:rPr>
          <w:rFonts w:ascii="Times New Roman" w:hAnsi="Times New Roman"/>
          <w:color w:val="000000" w:themeColor="text1"/>
        </w:rPr>
        <w:t>b</w:t>
      </w:r>
      <w:r w:rsidRPr="00614376">
        <w:rPr>
          <w:rFonts w:ascii="Times New Roman" w:hAnsi="Times New Roman"/>
          <w:color w:val="000000" w:themeColor="text1"/>
        </w:rPr>
        <w:t>)</w:t>
      </w:r>
      <w:r w:rsidRPr="00614376">
        <w:rPr>
          <w:rFonts w:ascii="Times New Roman" w:hAnsi="Times New Roman"/>
          <w:color w:val="000000" w:themeColor="text1"/>
        </w:rPr>
        <w:tab/>
        <w:t>the adverse event is not attributable to any underlying illness, whether previously diagnosed or not; and</w:t>
      </w:r>
    </w:p>
    <w:p w14:paraId="477F5CAB" w14:textId="77777777" w:rsidR="00EA7801" w:rsidRPr="00614376" w:rsidRDefault="00EA7801" w:rsidP="00F915DB">
      <w:pPr>
        <w:ind w:left="1440" w:hanging="360"/>
        <w:rPr>
          <w:rFonts w:ascii="Times New Roman" w:hAnsi="Times New Roman"/>
          <w:color w:val="000000" w:themeColor="text1"/>
        </w:rPr>
      </w:pPr>
    </w:p>
    <w:p w14:paraId="477F5CAD" w14:textId="724B1888" w:rsidR="00EA7801" w:rsidRPr="00614376" w:rsidRDefault="00EA7801" w:rsidP="00170248">
      <w:pPr>
        <w:ind w:left="1440" w:hanging="360"/>
        <w:rPr>
          <w:rFonts w:ascii="Times New Roman" w:hAnsi="Times New Roman"/>
          <w:color w:val="000000" w:themeColor="text1"/>
        </w:rPr>
      </w:pPr>
      <w:r w:rsidRPr="00614376">
        <w:rPr>
          <w:rFonts w:ascii="Times New Roman" w:hAnsi="Times New Roman"/>
          <w:color w:val="000000" w:themeColor="text1"/>
        </w:rPr>
        <w:t>(</w:t>
      </w:r>
      <w:r w:rsidR="007B6B64" w:rsidRPr="00614376">
        <w:rPr>
          <w:rFonts w:ascii="Times New Roman" w:hAnsi="Times New Roman"/>
          <w:color w:val="000000" w:themeColor="text1"/>
        </w:rPr>
        <w:t>c</w:t>
      </w:r>
      <w:r w:rsidRPr="00614376">
        <w:rPr>
          <w:rFonts w:ascii="Times New Roman" w:hAnsi="Times New Roman"/>
          <w:color w:val="000000" w:themeColor="text1"/>
        </w:rPr>
        <w:t>)</w:t>
      </w:r>
      <w:r w:rsidRPr="00614376">
        <w:rPr>
          <w:rFonts w:ascii="Times New Roman" w:hAnsi="Times New Roman"/>
          <w:color w:val="000000" w:themeColor="text1"/>
        </w:rPr>
        <w:tab/>
        <w:t>Investigator and Institution have adhered to and complied with the specifications of the Protocol and all recommendations furnished by Lilly for the use and administration of any drug or device used in the Study</w:t>
      </w:r>
      <w:r w:rsidR="00E51A0F" w:rsidRPr="00614376">
        <w:rPr>
          <w:rFonts w:ascii="Times New Roman" w:hAnsi="Times New Roman"/>
          <w:color w:val="000000" w:themeColor="text1"/>
        </w:rPr>
        <w:t>, provided that deviations from the Protocol and recommendations resulting from an imminent threat to the health or safety of a Subject that do not cause the injury to the Subject will not disqualify Institution and/or Investigator from reimbursement under this provision</w:t>
      </w:r>
      <w:r w:rsidRPr="00614376">
        <w:rPr>
          <w:rFonts w:ascii="Times New Roman" w:hAnsi="Times New Roman"/>
          <w:color w:val="000000" w:themeColor="text1"/>
        </w:rPr>
        <w:t>.</w:t>
      </w:r>
    </w:p>
    <w:p w14:paraId="477F5CAF" w14:textId="77777777" w:rsidR="004D242C" w:rsidRPr="00614376" w:rsidRDefault="004D242C" w:rsidP="00F915DB">
      <w:pPr>
        <w:ind w:left="1080" w:hanging="360"/>
        <w:rPr>
          <w:rFonts w:ascii="Times New Roman" w:hAnsi="Times New Roman"/>
          <w:color w:val="000000" w:themeColor="text1"/>
        </w:rPr>
      </w:pPr>
    </w:p>
    <w:p w14:paraId="477F5CB0" w14:textId="5FD66D8B" w:rsidR="006E584D" w:rsidRPr="00614376" w:rsidRDefault="0068025B" w:rsidP="00F915DB">
      <w:pPr>
        <w:ind w:left="720"/>
        <w:rPr>
          <w:rFonts w:ascii="Times New Roman" w:hAnsi="Times New Roman"/>
          <w:color w:val="000000" w:themeColor="text1"/>
        </w:rPr>
      </w:pPr>
      <w:proofErr w:type="gramStart"/>
      <w:r w:rsidRPr="35824668">
        <w:rPr>
          <w:rFonts w:ascii="Times New Roman" w:hAnsi="Times New Roman"/>
          <w:color w:val="000000" w:themeColor="text1"/>
        </w:rPr>
        <w:t>In order for</w:t>
      </w:r>
      <w:proofErr w:type="gramEnd"/>
      <w:r w:rsidRPr="35824668">
        <w:rPr>
          <w:rFonts w:ascii="Times New Roman" w:hAnsi="Times New Roman"/>
          <w:color w:val="000000" w:themeColor="text1"/>
        </w:rPr>
        <w:t xml:space="preserve"> Lilly to comply with reporting requirements under the Centers for Medicare and Medicaid Services (CMS) Section 111 of the Medicare, Medicaid and </w:t>
      </w:r>
      <w:r w:rsidR="00170248" w:rsidRPr="35824668">
        <w:rPr>
          <w:rFonts w:ascii="Times New Roman" w:hAnsi="Times New Roman"/>
          <w:color w:val="000000" w:themeColor="text1"/>
        </w:rPr>
        <w:t>SCHIP Extension</w:t>
      </w:r>
      <w:r w:rsidRPr="35824668">
        <w:rPr>
          <w:rFonts w:ascii="Times New Roman" w:hAnsi="Times New Roman"/>
          <w:color w:val="000000" w:themeColor="text1"/>
        </w:rPr>
        <w:t xml:space="preserve"> Act of 2007 (MMSEA 111), </w:t>
      </w:r>
      <w:r w:rsidR="006E584D" w:rsidRPr="35824668">
        <w:rPr>
          <w:rFonts w:ascii="Times New Roman" w:hAnsi="Times New Roman"/>
          <w:color w:val="000000" w:themeColor="text1"/>
        </w:rPr>
        <w:t>Institution shall be required to submit</w:t>
      </w:r>
      <w:r w:rsidR="00580B4D" w:rsidRPr="35824668">
        <w:rPr>
          <w:rFonts w:ascii="Times New Roman" w:hAnsi="Times New Roman"/>
          <w:color w:val="000000" w:themeColor="text1"/>
        </w:rPr>
        <w:t>, upon request,</w:t>
      </w:r>
      <w:r w:rsidR="006E584D" w:rsidRPr="35824668">
        <w:rPr>
          <w:rFonts w:ascii="Times New Roman" w:hAnsi="Times New Roman"/>
          <w:color w:val="000000" w:themeColor="text1"/>
        </w:rPr>
        <w:t xml:space="preserve"> </w:t>
      </w:r>
      <w:r w:rsidR="002E73FC" w:rsidRPr="35824668">
        <w:rPr>
          <w:rFonts w:ascii="Times New Roman" w:hAnsi="Times New Roman"/>
          <w:color w:val="000000" w:themeColor="text1"/>
        </w:rPr>
        <w:t>documentation required by</w:t>
      </w:r>
      <w:r w:rsidR="006E584D" w:rsidRPr="35824668">
        <w:rPr>
          <w:rFonts w:ascii="Times New Roman" w:hAnsi="Times New Roman"/>
          <w:color w:val="000000" w:themeColor="text1"/>
        </w:rPr>
        <w:t xml:space="preserve"> Lilly regarding any request for payment of subject injury costs.  Such documentation must be provided to Lilly prior to Lilly making any such payment.  </w:t>
      </w:r>
    </w:p>
    <w:p w14:paraId="477F5CB1" w14:textId="77777777" w:rsidR="00EA7801" w:rsidRPr="00614376" w:rsidRDefault="00EA7801" w:rsidP="00F915DB">
      <w:pPr>
        <w:rPr>
          <w:rFonts w:ascii="Times New Roman" w:hAnsi="Times New Roman"/>
          <w:color w:val="000000" w:themeColor="text1"/>
        </w:rPr>
      </w:pPr>
    </w:p>
    <w:p w14:paraId="477F5CB2" w14:textId="40D4125C" w:rsidR="00EA7801" w:rsidRPr="0038728C" w:rsidRDefault="00EA7801" w:rsidP="0038728C">
      <w:pPr>
        <w:pStyle w:val="ListParagraph"/>
        <w:keepNext/>
        <w:numPr>
          <w:ilvl w:val="0"/>
          <w:numId w:val="41"/>
        </w:numPr>
        <w:rPr>
          <w:rFonts w:ascii="Times New Roman" w:hAnsi="Times New Roman"/>
          <w:color w:val="000000" w:themeColor="text1"/>
          <w:u w:val="single"/>
        </w:rPr>
      </w:pPr>
      <w:r w:rsidRPr="0038728C">
        <w:rPr>
          <w:rFonts w:ascii="Times New Roman" w:hAnsi="Times New Roman"/>
          <w:color w:val="000000" w:themeColor="text1"/>
          <w:u w:val="single"/>
        </w:rPr>
        <w:t>Limit of Patient Entry or Enrollment and Study Termination</w:t>
      </w:r>
    </w:p>
    <w:p w14:paraId="4E1CEE1C" w14:textId="77777777" w:rsidR="00FA6426" w:rsidRPr="00FA6426" w:rsidRDefault="00FA6426" w:rsidP="00FA6426">
      <w:pPr>
        <w:pStyle w:val="ListParagraph"/>
        <w:keepNext/>
        <w:rPr>
          <w:rFonts w:ascii="Times New Roman" w:hAnsi="Times New Roman"/>
          <w:color w:val="000000" w:themeColor="text1"/>
        </w:rPr>
      </w:pPr>
    </w:p>
    <w:p w14:paraId="55010658" w14:textId="612AAAE4" w:rsidR="00E667A8" w:rsidRPr="00614376" w:rsidRDefault="00EA7801" w:rsidP="00F915DB">
      <w:pPr>
        <w:ind w:left="720"/>
        <w:rPr>
          <w:rFonts w:ascii="Times New Roman" w:hAnsi="Times New Roman"/>
          <w:color w:val="000000" w:themeColor="text1"/>
        </w:rPr>
      </w:pPr>
      <w:r w:rsidRPr="00614376">
        <w:rPr>
          <w:rFonts w:ascii="Times New Roman" w:hAnsi="Times New Roman"/>
          <w:color w:val="000000" w:themeColor="text1"/>
        </w:rPr>
        <w:t>Lilly reserves the right to limit entry or enrollment of additional patients at any time.  Lilly also reserves the right to terminate Investigator’s, Institution’s</w:t>
      </w:r>
      <w:r w:rsidR="00776707" w:rsidRPr="00614376">
        <w:rPr>
          <w:rFonts w:ascii="Times New Roman" w:hAnsi="Times New Roman"/>
          <w:color w:val="000000" w:themeColor="text1"/>
        </w:rPr>
        <w:t>,</w:t>
      </w:r>
      <w:r w:rsidRPr="00614376">
        <w:rPr>
          <w:rFonts w:ascii="Times New Roman" w:hAnsi="Times New Roman"/>
          <w:color w:val="000000" w:themeColor="text1"/>
        </w:rPr>
        <w:t xml:space="preserve"> or any patient’s participation in the Study or the Study itself at any time for any reason.  </w:t>
      </w:r>
    </w:p>
    <w:p w14:paraId="69BA725F" w14:textId="77777777" w:rsidR="00E667A8" w:rsidRPr="00614376" w:rsidRDefault="00E667A8" w:rsidP="00F915DB">
      <w:pPr>
        <w:ind w:left="720"/>
        <w:rPr>
          <w:rFonts w:ascii="Times New Roman" w:hAnsi="Times New Roman"/>
          <w:color w:val="000000" w:themeColor="text1"/>
        </w:rPr>
      </w:pPr>
    </w:p>
    <w:p w14:paraId="3141EB03" w14:textId="6B0634F0" w:rsidR="00584845" w:rsidRDefault="00EA7801" w:rsidP="00F915DB">
      <w:pPr>
        <w:ind w:left="720"/>
        <w:rPr>
          <w:rFonts w:ascii="Times New Roman" w:hAnsi="Times New Roman"/>
          <w:color w:val="000000" w:themeColor="text1"/>
        </w:rPr>
      </w:pPr>
      <w:r w:rsidRPr="00614376">
        <w:rPr>
          <w:rFonts w:ascii="Times New Roman" w:hAnsi="Times New Roman"/>
          <w:color w:val="000000" w:themeColor="text1"/>
        </w:rPr>
        <w:t xml:space="preserve">Investigator </w:t>
      </w:r>
      <w:r w:rsidR="00DD5D89" w:rsidRPr="00614376">
        <w:rPr>
          <w:rFonts w:ascii="Times New Roman" w:hAnsi="Times New Roman"/>
          <w:color w:val="000000" w:themeColor="text1"/>
        </w:rPr>
        <w:t>and/</w:t>
      </w:r>
      <w:r w:rsidRPr="00614376">
        <w:rPr>
          <w:rFonts w:ascii="Times New Roman" w:hAnsi="Times New Roman"/>
          <w:color w:val="000000" w:themeColor="text1"/>
        </w:rPr>
        <w:t xml:space="preserve">or Institution may terminate </w:t>
      </w:r>
      <w:r w:rsidR="005657B1" w:rsidRPr="00614376">
        <w:rPr>
          <w:rFonts w:ascii="Times New Roman" w:hAnsi="Times New Roman"/>
          <w:color w:val="000000" w:themeColor="text1"/>
        </w:rPr>
        <w:t xml:space="preserve">their participation in </w:t>
      </w:r>
      <w:r w:rsidRPr="00614376">
        <w:rPr>
          <w:rFonts w:ascii="Times New Roman" w:hAnsi="Times New Roman"/>
          <w:color w:val="000000" w:themeColor="text1"/>
        </w:rPr>
        <w:t xml:space="preserve">the Study upon thirty (30) </w:t>
      </w:r>
      <w:r w:rsidR="004B7672" w:rsidRPr="00614376">
        <w:rPr>
          <w:rFonts w:ascii="Times New Roman" w:hAnsi="Times New Roman"/>
          <w:color w:val="000000" w:themeColor="text1"/>
        </w:rPr>
        <w:t xml:space="preserve">calendar </w:t>
      </w:r>
      <w:r w:rsidRPr="00614376">
        <w:rPr>
          <w:rFonts w:ascii="Times New Roman" w:hAnsi="Times New Roman"/>
          <w:color w:val="000000" w:themeColor="text1"/>
        </w:rPr>
        <w:t xml:space="preserve">days written notice in the event (1) there is a breach of a material provision of this Agreement by Lilly, which breach is not cured by Lilly within ninety (90) </w:t>
      </w:r>
      <w:r w:rsidR="004B7672" w:rsidRPr="00614376">
        <w:rPr>
          <w:rFonts w:ascii="Times New Roman" w:hAnsi="Times New Roman"/>
          <w:color w:val="000000" w:themeColor="text1"/>
        </w:rPr>
        <w:t xml:space="preserve">calendar </w:t>
      </w:r>
      <w:r w:rsidRPr="00614376">
        <w:rPr>
          <w:rFonts w:ascii="Times New Roman" w:hAnsi="Times New Roman"/>
          <w:color w:val="000000" w:themeColor="text1"/>
        </w:rPr>
        <w:t xml:space="preserve">days following receipt from Investigator </w:t>
      </w:r>
      <w:r w:rsidR="00B3741F" w:rsidRPr="00614376">
        <w:rPr>
          <w:rFonts w:ascii="Times New Roman" w:hAnsi="Times New Roman"/>
          <w:color w:val="000000" w:themeColor="text1"/>
        </w:rPr>
        <w:t>and/</w:t>
      </w:r>
      <w:r w:rsidRPr="00614376">
        <w:rPr>
          <w:rFonts w:ascii="Times New Roman" w:hAnsi="Times New Roman"/>
          <w:color w:val="000000" w:themeColor="text1"/>
        </w:rPr>
        <w:t>or Institution of written notice thereof; (2) if the Investigator becomes unavailable due to death</w:t>
      </w:r>
      <w:r w:rsidR="00293565" w:rsidRPr="00614376">
        <w:rPr>
          <w:rFonts w:ascii="Times New Roman" w:hAnsi="Times New Roman"/>
          <w:color w:val="000000" w:themeColor="text1"/>
        </w:rPr>
        <w:t>,</w:t>
      </w:r>
      <w:r w:rsidR="00293565" w:rsidRPr="00614376" w:rsidDel="00293565">
        <w:rPr>
          <w:rFonts w:ascii="Times New Roman" w:hAnsi="Times New Roman"/>
          <w:color w:val="000000" w:themeColor="text1"/>
        </w:rPr>
        <w:t xml:space="preserve"> </w:t>
      </w:r>
      <w:r w:rsidRPr="00614376">
        <w:rPr>
          <w:rFonts w:ascii="Times New Roman" w:hAnsi="Times New Roman"/>
          <w:color w:val="000000" w:themeColor="text1"/>
        </w:rPr>
        <w:t>disability</w:t>
      </w:r>
      <w:r w:rsidR="00293565" w:rsidRPr="00614376">
        <w:rPr>
          <w:rFonts w:ascii="Times New Roman" w:hAnsi="Times New Roman"/>
          <w:color w:val="000000" w:themeColor="text1"/>
        </w:rPr>
        <w:t>, or is no longer affiliated with Institution,</w:t>
      </w:r>
      <w:r w:rsidRPr="00614376">
        <w:rPr>
          <w:rFonts w:ascii="Times New Roman" w:hAnsi="Times New Roman"/>
          <w:color w:val="000000" w:themeColor="text1"/>
        </w:rPr>
        <w:t xml:space="preserve"> and Lilly</w:t>
      </w:r>
      <w:r w:rsidR="00320A90" w:rsidRPr="00614376">
        <w:rPr>
          <w:rFonts w:ascii="Times New Roman" w:hAnsi="Times New Roman"/>
          <w:color w:val="000000" w:themeColor="text1"/>
        </w:rPr>
        <w:t xml:space="preserve"> and</w:t>
      </w:r>
      <w:r w:rsidRPr="00614376">
        <w:rPr>
          <w:rFonts w:ascii="Times New Roman" w:hAnsi="Times New Roman"/>
          <w:color w:val="000000" w:themeColor="text1"/>
        </w:rPr>
        <w:t xml:space="preserve"> Institution are unable to agree upon an acceptable replacement; or (3) if the authorization and approval to perform the Study is withdrawn by the FDA or by the IRB.</w:t>
      </w:r>
    </w:p>
    <w:p w14:paraId="38076DB2" w14:textId="77777777" w:rsidR="00D20E8C" w:rsidRDefault="00D20E8C" w:rsidP="00F915DB">
      <w:pPr>
        <w:ind w:left="720"/>
        <w:rPr>
          <w:rFonts w:ascii="Times New Roman" w:hAnsi="Times New Roman"/>
          <w:color w:val="000000" w:themeColor="text1"/>
        </w:rPr>
      </w:pPr>
    </w:p>
    <w:p w14:paraId="477F5CB5" w14:textId="00434F32" w:rsidR="00EA7801" w:rsidRPr="00614376" w:rsidRDefault="00580B4D" w:rsidP="00F915DB">
      <w:pPr>
        <w:ind w:left="720"/>
        <w:rPr>
          <w:rFonts w:ascii="Times New Roman" w:hAnsi="Times New Roman"/>
          <w:color w:val="000000" w:themeColor="text1"/>
        </w:rPr>
      </w:pPr>
      <w:r w:rsidRPr="00614376">
        <w:rPr>
          <w:rFonts w:ascii="Times New Roman" w:hAnsi="Times New Roman"/>
          <w:color w:val="000000" w:themeColor="text1"/>
        </w:rPr>
        <w:t>Payments</w:t>
      </w:r>
      <w:r w:rsidR="00EA7801" w:rsidRPr="00614376">
        <w:rPr>
          <w:rFonts w:ascii="Times New Roman" w:hAnsi="Times New Roman"/>
          <w:color w:val="000000" w:themeColor="text1"/>
        </w:rPr>
        <w:t xml:space="preserve"> </w:t>
      </w:r>
      <w:r w:rsidR="0016717C" w:rsidRPr="00614376">
        <w:rPr>
          <w:rFonts w:ascii="Times New Roman" w:hAnsi="Times New Roman"/>
          <w:color w:val="000000" w:themeColor="text1"/>
        </w:rPr>
        <w:t>shall</w:t>
      </w:r>
      <w:r w:rsidR="00EA7801" w:rsidRPr="00614376">
        <w:rPr>
          <w:rFonts w:ascii="Times New Roman" w:hAnsi="Times New Roman"/>
          <w:color w:val="000000" w:themeColor="text1"/>
        </w:rPr>
        <w:t xml:space="preserve"> be made for all work that has been performed up to the date of termination and shall be limited to reasonable non-cancelable costs which were incurred by Investigator </w:t>
      </w:r>
      <w:r w:rsidR="00B3741F" w:rsidRPr="00614376">
        <w:rPr>
          <w:rFonts w:ascii="Times New Roman" w:hAnsi="Times New Roman"/>
          <w:color w:val="000000" w:themeColor="text1"/>
        </w:rPr>
        <w:t>and/</w:t>
      </w:r>
      <w:r w:rsidR="00EA7801" w:rsidRPr="00614376">
        <w:rPr>
          <w:rFonts w:ascii="Times New Roman" w:hAnsi="Times New Roman"/>
          <w:color w:val="000000" w:themeColor="text1"/>
        </w:rPr>
        <w:t xml:space="preserve">or Institution in connection with the Study as required under the Protocol and contemplated in the Budget.  </w:t>
      </w:r>
    </w:p>
    <w:p w14:paraId="2A26C36E" w14:textId="77777777" w:rsidR="000F1579" w:rsidRPr="00614376" w:rsidRDefault="000F1579" w:rsidP="00F915DB">
      <w:pPr>
        <w:ind w:left="720"/>
        <w:rPr>
          <w:rFonts w:ascii="Times New Roman" w:hAnsi="Times New Roman"/>
          <w:color w:val="000000" w:themeColor="text1"/>
        </w:rPr>
      </w:pPr>
    </w:p>
    <w:p w14:paraId="65F1C88A" w14:textId="01E85684" w:rsidR="00FA6426" w:rsidRDefault="000F1579" w:rsidP="00D855B9">
      <w:pPr>
        <w:pStyle w:val="ListParagraph"/>
        <w:numPr>
          <w:ilvl w:val="0"/>
          <w:numId w:val="41"/>
        </w:numPr>
        <w:spacing w:after="240"/>
        <w:textAlignment w:val="center"/>
        <w:rPr>
          <w:rFonts w:ascii="Times New Roman" w:hAnsi="Times New Roman"/>
          <w:color w:val="000000" w:themeColor="text1"/>
        </w:rPr>
      </w:pPr>
      <w:r w:rsidRPr="00FA6426">
        <w:rPr>
          <w:rFonts w:ascii="Times New Roman" w:hAnsi="Times New Roman"/>
          <w:color w:val="000000" w:themeColor="text1"/>
          <w:u w:val="single"/>
        </w:rPr>
        <w:t>Study Term</w:t>
      </w:r>
      <w:r w:rsidRPr="00FA6426">
        <w:rPr>
          <w:rFonts w:ascii="Times New Roman" w:hAnsi="Times New Roman"/>
          <w:color w:val="000000" w:themeColor="text1"/>
        </w:rPr>
        <w:t xml:space="preserve"> </w:t>
      </w:r>
    </w:p>
    <w:p w14:paraId="203F78E6" w14:textId="07A749E7" w:rsidR="007B15E0" w:rsidRPr="00FA6426" w:rsidRDefault="000F1579" w:rsidP="00FA6426">
      <w:pPr>
        <w:pStyle w:val="ListParagraph"/>
        <w:spacing w:after="240"/>
        <w:textAlignment w:val="center"/>
        <w:rPr>
          <w:rFonts w:ascii="Times New Roman" w:hAnsi="Times New Roman"/>
          <w:color w:val="000000" w:themeColor="text1"/>
        </w:rPr>
      </w:pPr>
      <w:r w:rsidRPr="00FA6426">
        <w:rPr>
          <w:rFonts w:ascii="Times New Roman" w:hAnsi="Times New Roman"/>
          <w:iCs/>
        </w:rPr>
        <w:t>The term of this Agreement shall be from the date the Agreement is fully executed on the date of last signature until the completion of the Study, which is expected to occur approximately three (3) months after database lock for the Study, but in no event prior to completion of the Protocol and any amendments thereto and completion of all data queries, unless terminated earlier pursuant to the termination clause of this Agreement.</w:t>
      </w:r>
    </w:p>
    <w:p w14:paraId="6D989DDB" w14:textId="2791496F" w:rsidR="004A37D6" w:rsidRPr="00614376" w:rsidRDefault="004A37D6" w:rsidP="00093C28">
      <w:pPr>
        <w:spacing w:after="240"/>
        <w:textAlignment w:val="center"/>
        <w:rPr>
          <w:rFonts w:ascii="Times New Roman" w:hAnsi="Times New Roman"/>
          <w:color w:val="000000" w:themeColor="text1"/>
        </w:rPr>
      </w:pPr>
      <w:r w:rsidRPr="00614376">
        <w:rPr>
          <w:rFonts w:ascii="Times New Roman" w:hAnsi="Times New Roman"/>
          <w:color w:val="000000" w:themeColor="text1"/>
        </w:rPr>
        <w:t>III.</w:t>
      </w:r>
      <w:r w:rsidR="007B15E0" w:rsidRPr="00614376">
        <w:rPr>
          <w:rFonts w:ascii="Times New Roman" w:hAnsi="Times New Roman"/>
          <w:color w:val="000000" w:themeColor="text1"/>
        </w:rPr>
        <w:t xml:space="preserve">   </w:t>
      </w:r>
      <w:r w:rsidRPr="00614376">
        <w:rPr>
          <w:rFonts w:ascii="Times New Roman" w:hAnsi="Times New Roman"/>
          <w:color w:val="000000" w:themeColor="text1"/>
          <w:u w:val="single"/>
        </w:rPr>
        <w:t>CONFIDENTIALITY AND NON-USE</w:t>
      </w:r>
    </w:p>
    <w:p w14:paraId="12ECCFF9" w14:textId="30368C9D" w:rsidR="004A37D6" w:rsidRPr="00614376" w:rsidRDefault="004A37D6" w:rsidP="004A37D6">
      <w:pPr>
        <w:tabs>
          <w:tab w:val="left" w:pos="1080"/>
        </w:tabs>
        <w:ind w:left="1080" w:hanging="360"/>
        <w:rPr>
          <w:rFonts w:ascii="Times New Roman" w:hAnsi="Times New Roman"/>
          <w:color w:val="000000" w:themeColor="text1"/>
        </w:rPr>
      </w:pPr>
      <w:r w:rsidRPr="00614376">
        <w:rPr>
          <w:rFonts w:ascii="Times New Roman" w:hAnsi="Times New Roman"/>
          <w:color w:val="000000" w:themeColor="text1"/>
        </w:rPr>
        <w:t xml:space="preserve">(1) </w:t>
      </w:r>
      <w:r w:rsidRPr="00614376">
        <w:rPr>
          <w:rFonts w:ascii="Times New Roman" w:hAnsi="Times New Roman"/>
          <w:color w:val="000000" w:themeColor="text1"/>
        </w:rPr>
        <w:tab/>
      </w:r>
      <w:r w:rsidRPr="00614376">
        <w:rPr>
          <w:rFonts w:ascii="Times New Roman" w:hAnsi="Times New Roman"/>
          <w:color w:val="000000" w:themeColor="text1"/>
          <w:u w:val="single"/>
        </w:rPr>
        <w:t>Confidential Information in connection with the Study</w:t>
      </w:r>
      <w:r w:rsidRPr="00614376">
        <w:rPr>
          <w:rFonts w:ascii="Times New Roman" w:hAnsi="Times New Roman"/>
          <w:color w:val="000000" w:themeColor="text1"/>
        </w:rPr>
        <w:t>: All information provided to Investigator and/or Institution by Lilly or Lilly-designated representatives, or generated by Investigator and/or Institution in connection with the Study (“Confidential Information”), shall be kept in confidence and not used for any purpose not expressly provided for in this Agreement for five (5) years after the termination or conclusion of the Study</w:t>
      </w:r>
      <w:r w:rsidR="00584D6E" w:rsidRPr="00614376">
        <w:rPr>
          <w:rFonts w:ascii="Times New Roman" w:hAnsi="Times New Roman"/>
          <w:color w:val="000000" w:themeColor="text1"/>
        </w:rPr>
        <w:t xml:space="preserve"> </w:t>
      </w:r>
      <w:r w:rsidRPr="00614376">
        <w:rPr>
          <w:rFonts w:ascii="Times New Roman" w:hAnsi="Times New Roman"/>
        </w:rPr>
        <w:t>except</w:t>
      </w:r>
      <w:r w:rsidR="00F02106" w:rsidRPr="00614376">
        <w:rPr>
          <w:rFonts w:ascii="Times New Roman" w:hAnsi="Times New Roman"/>
        </w:rPr>
        <w:t xml:space="preserve"> </w:t>
      </w:r>
      <w:r w:rsidR="0033219F" w:rsidRPr="00614376">
        <w:rPr>
          <w:rStyle w:val="normaltextrun"/>
          <w:rFonts w:ascii="Times New Roman" w:hAnsi="Times New Roman"/>
          <w:shd w:val="clear" w:color="auto" w:fill="FFFFFF"/>
        </w:rPr>
        <w:t>in accordance with the Publications section of this Agreement, or</w:t>
      </w:r>
      <w:r w:rsidR="0033219F" w:rsidRPr="00614376">
        <w:rPr>
          <w:rFonts w:ascii="Times New Roman" w:hAnsi="Times New Roman"/>
        </w:rPr>
        <w:t xml:space="preserve">  </w:t>
      </w:r>
      <w:r w:rsidRPr="00614376">
        <w:rPr>
          <w:rFonts w:ascii="Times New Roman" w:hAnsi="Times New Roman"/>
        </w:rPr>
        <w:t xml:space="preserve">to the extent that </w:t>
      </w:r>
      <w:r w:rsidRPr="00614376">
        <w:rPr>
          <w:rFonts w:ascii="Times New Roman" w:hAnsi="Times New Roman"/>
          <w:color w:val="000000" w:themeColor="text1"/>
        </w:rPr>
        <w:t>Lilly gives Investigator and/or Institution written permission or particular Confidential Information is required by laws or regulations to be disclosed to the IRB, the patient, local regulatory agencies</w:t>
      </w:r>
      <w:r w:rsidR="00437EAA" w:rsidRPr="00614376">
        <w:rPr>
          <w:rFonts w:ascii="Times New Roman" w:hAnsi="Times New Roman"/>
          <w:color w:val="000000" w:themeColor="text1"/>
        </w:rPr>
        <w:t>,</w:t>
      </w:r>
      <w:r w:rsidRPr="00614376">
        <w:rPr>
          <w:rFonts w:ascii="Times New Roman" w:hAnsi="Times New Roman"/>
          <w:color w:val="000000" w:themeColor="text1"/>
        </w:rPr>
        <w:t xml:space="preserve"> or the FDA.  To the extent disclosure is requested by any other person or entity, Investigator and/or Institution shall promptly notify Lilly and shall not disclose any Confidential Information without Lilly’s prior written consent.  If such disclosure is sought by a third party under a claim of legal right, Investigator and Institution shall reasonably cooperate with Lilly in the event Lilly wishes to take legal action to challenge such claim or the disclosure; </w:t>
      </w:r>
      <w:r w:rsidRPr="00614376">
        <w:rPr>
          <w:rFonts w:ascii="Times New Roman" w:hAnsi="Times New Roman"/>
          <w:color w:val="000000" w:themeColor="text1"/>
          <w:u w:val="single"/>
        </w:rPr>
        <w:lastRenderedPageBreak/>
        <w:t>provided</w:t>
      </w:r>
      <w:r w:rsidRPr="00614376">
        <w:rPr>
          <w:rFonts w:ascii="Times New Roman" w:hAnsi="Times New Roman"/>
          <w:color w:val="000000" w:themeColor="text1"/>
        </w:rPr>
        <w:t xml:space="preserve">, </w:t>
      </w:r>
      <w:r w:rsidRPr="00614376">
        <w:rPr>
          <w:rFonts w:ascii="Times New Roman" w:hAnsi="Times New Roman"/>
          <w:color w:val="000000" w:themeColor="text1"/>
          <w:u w:val="single"/>
        </w:rPr>
        <w:t>however</w:t>
      </w:r>
      <w:r w:rsidRPr="00614376">
        <w:rPr>
          <w:rFonts w:ascii="Times New Roman" w:hAnsi="Times New Roman"/>
          <w:color w:val="000000" w:themeColor="text1"/>
        </w:rPr>
        <w:t>, in no event shall Investigator and/or Institution be obligated to defy any law, regulation</w:t>
      </w:r>
      <w:r w:rsidR="00437EAA" w:rsidRPr="00614376">
        <w:rPr>
          <w:rFonts w:ascii="Times New Roman" w:hAnsi="Times New Roman"/>
          <w:color w:val="000000" w:themeColor="text1"/>
        </w:rPr>
        <w:t>,</w:t>
      </w:r>
      <w:r w:rsidRPr="00614376">
        <w:rPr>
          <w:rFonts w:ascii="Times New Roman" w:hAnsi="Times New Roman"/>
          <w:color w:val="000000" w:themeColor="text1"/>
        </w:rPr>
        <w:t xml:space="preserve"> or judicial or governmental order.  Investigator and Institution shall be responsible for ensuring that their employees, sub-investigators, contractors</w:t>
      </w:r>
      <w:r w:rsidR="00437EAA" w:rsidRPr="00614376">
        <w:rPr>
          <w:rFonts w:ascii="Times New Roman" w:hAnsi="Times New Roman"/>
          <w:color w:val="000000" w:themeColor="text1"/>
        </w:rPr>
        <w:t>,</w:t>
      </w:r>
      <w:r w:rsidRPr="00614376">
        <w:rPr>
          <w:rFonts w:ascii="Times New Roman" w:hAnsi="Times New Roman"/>
          <w:color w:val="000000" w:themeColor="text1"/>
        </w:rPr>
        <w:t xml:space="preserve"> and agents are obligated to these same</w:t>
      </w:r>
      <w:r w:rsidR="00437EAA" w:rsidRPr="00614376">
        <w:rPr>
          <w:rFonts w:ascii="Times New Roman" w:hAnsi="Times New Roman"/>
          <w:color w:val="000000" w:themeColor="text1"/>
        </w:rPr>
        <w:t>,</w:t>
      </w:r>
      <w:r w:rsidRPr="00614376">
        <w:rPr>
          <w:rFonts w:ascii="Times New Roman" w:hAnsi="Times New Roman"/>
          <w:color w:val="000000" w:themeColor="text1"/>
        </w:rPr>
        <w:t xml:space="preserve"> or substantially similar</w:t>
      </w:r>
      <w:r w:rsidR="00437EAA" w:rsidRPr="00614376">
        <w:rPr>
          <w:rFonts w:ascii="Times New Roman" w:hAnsi="Times New Roman"/>
          <w:color w:val="000000" w:themeColor="text1"/>
        </w:rPr>
        <w:t>,</w:t>
      </w:r>
      <w:r w:rsidRPr="00614376">
        <w:rPr>
          <w:rFonts w:ascii="Times New Roman" w:hAnsi="Times New Roman"/>
          <w:color w:val="000000" w:themeColor="text1"/>
        </w:rPr>
        <w:t xml:space="preserve"> terms of confidentiality and non-use.  The terms of confidentiality and non-use set forth herein shall supersede any prior terms of confidentiality and non-use agreed to by the parties in connection with this Study.  The terms of this Agreement shall also be considered Confidential Information and may be disclosed only to the extent required by law, necessary for approval of this Study</w:t>
      </w:r>
      <w:r w:rsidR="00437EAA" w:rsidRPr="00614376">
        <w:rPr>
          <w:rFonts w:ascii="Times New Roman" w:hAnsi="Times New Roman"/>
          <w:color w:val="000000" w:themeColor="text1"/>
        </w:rPr>
        <w:t>,</w:t>
      </w:r>
      <w:r w:rsidRPr="00614376">
        <w:rPr>
          <w:rFonts w:ascii="Times New Roman" w:hAnsi="Times New Roman"/>
          <w:color w:val="000000" w:themeColor="text1"/>
        </w:rPr>
        <w:t xml:space="preserve"> or as permitted by Lilly in writing.  </w:t>
      </w:r>
    </w:p>
    <w:p w14:paraId="21F34F36" w14:textId="77777777" w:rsidR="004A37D6" w:rsidRPr="00614376" w:rsidRDefault="004A37D6" w:rsidP="004A37D6">
      <w:pPr>
        <w:rPr>
          <w:rFonts w:ascii="Times New Roman" w:hAnsi="Times New Roman"/>
          <w:color w:val="000000" w:themeColor="text1"/>
          <w:u w:val="single"/>
        </w:rPr>
      </w:pPr>
    </w:p>
    <w:p w14:paraId="0E329699" w14:textId="77777777" w:rsidR="004A37D6" w:rsidRPr="00614376" w:rsidRDefault="004A37D6" w:rsidP="004A37D6">
      <w:pPr>
        <w:keepNext/>
        <w:ind w:left="720" w:firstLine="360"/>
        <w:rPr>
          <w:rFonts w:ascii="Times New Roman" w:hAnsi="Times New Roman"/>
          <w:color w:val="000000" w:themeColor="text1"/>
        </w:rPr>
      </w:pPr>
      <w:r w:rsidRPr="00614376">
        <w:rPr>
          <w:rFonts w:ascii="Times New Roman" w:hAnsi="Times New Roman"/>
          <w:color w:val="000000" w:themeColor="text1"/>
        </w:rPr>
        <w:t>The foregoing obligations of confidentiality and non-use shall not apply to Confidential Information that:</w:t>
      </w:r>
    </w:p>
    <w:p w14:paraId="45C8261A" w14:textId="77777777" w:rsidR="004A37D6" w:rsidRPr="00614376" w:rsidRDefault="004A37D6" w:rsidP="004A37D6">
      <w:pPr>
        <w:keepNext/>
        <w:ind w:left="720"/>
        <w:rPr>
          <w:rFonts w:ascii="Times New Roman" w:hAnsi="Times New Roman"/>
          <w:color w:val="000000" w:themeColor="text1"/>
        </w:rPr>
      </w:pPr>
    </w:p>
    <w:p w14:paraId="2A6A87F7" w14:textId="7D8DE20F" w:rsidR="004A37D6" w:rsidRPr="00614376" w:rsidRDefault="004A37D6" w:rsidP="35824668">
      <w:pPr>
        <w:pStyle w:val="BodyText2"/>
        <w:numPr>
          <w:ilvl w:val="0"/>
          <w:numId w:val="4"/>
        </w:numPr>
        <w:spacing w:line="240" w:lineRule="auto"/>
        <w:rPr>
          <w:rFonts w:ascii="Times New Roman" w:hAnsi="Times New Roman"/>
          <w:color w:val="000000" w:themeColor="text1"/>
          <w:sz w:val="20"/>
        </w:rPr>
      </w:pPr>
      <w:r w:rsidRPr="35824668">
        <w:rPr>
          <w:rFonts w:ascii="Times New Roman" w:hAnsi="Times New Roman"/>
          <w:color w:val="000000" w:themeColor="text1"/>
          <w:sz w:val="20"/>
        </w:rPr>
        <w:t xml:space="preserve">is or later becomes part of the public domain other than through </w:t>
      </w:r>
      <w:r w:rsidR="003C50C1" w:rsidRPr="35824668">
        <w:rPr>
          <w:rFonts w:ascii="Times New Roman" w:hAnsi="Times New Roman"/>
          <w:color w:val="000000" w:themeColor="text1"/>
          <w:sz w:val="20"/>
        </w:rPr>
        <w:t xml:space="preserve">breach of this Agreement by </w:t>
      </w:r>
      <w:r w:rsidRPr="35824668">
        <w:rPr>
          <w:rFonts w:ascii="Times New Roman" w:hAnsi="Times New Roman"/>
          <w:color w:val="000000" w:themeColor="text1"/>
          <w:sz w:val="20"/>
        </w:rPr>
        <w:t>Investigator and/or Institutio</w:t>
      </w:r>
      <w:r w:rsidR="003C50C1" w:rsidRPr="35824668">
        <w:rPr>
          <w:rFonts w:ascii="Times New Roman" w:hAnsi="Times New Roman"/>
          <w:color w:val="000000" w:themeColor="text1"/>
          <w:sz w:val="20"/>
        </w:rPr>
        <w:t>n</w:t>
      </w:r>
      <w:proofErr w:type="gramStart"/>
      <w:r w:rsidR="003C50C1" w:rsidRPr="35824668">
        <w:rPr>
          <w:rFonts w:ascii="Times New Roman" w:hAnsi="Times New Roman"/>
          <w:color w:val="000000" w:themeColor="text1"/>
          <w:sz w:val="20"/>
        </w:rPr>
        <w:t>.</w:t>
      </w:r>
      <w:r w:rsidRPr="35824668">
        <w:rPr>
          <w:rFonts w:ascii="Times New Roman" w:hAnsi="Times New Roman"/>
          <w:color w:val="000000" w:themeColor="text1"/>
          <w:sz w:val="20"/>
        </w:rPr>
        <w:t>;</w:t>
      </w:r>
      <w:proofErr w:type="gramEnd"/>
    </w:p>
    <w:p w14:paraId="53EEE45F" w14:textId="77777777" w:rsidR="004A37D6" w:rsidRPr="00614376" w:rsidRDefault="004A37D6" w:rsidP="004A37D6">
      <w:pPr>
        <w:pStyle w:val="BodyText2"/>
        <w:spacing w:line="240" w:lineRule="auto"/>
        <w:ind w:left="720" w:firstLine="0"/>
        <w:rPr>
          <w:rFonts w:ascii="Times New Roman" w:hAnsi="Times New Roman"/>
          <w:color w:val="000000" w:themeColor="text1"/>
          <w:sz w:val="20"/>
        </w:rPr>
      </w:pPr>
    </w:p>
    <w:p w14:paraId="0EBC01F5" w14:textId="77777777" w:rsidR="004A37D6" w:rsidRPr="00614376" w:rsidRDefault="004A37D6" w:rsidP="004A37D6">
      <w:pPr>
        <w:pStyle w:val="ListParagraph"/>
        <w:numPr>
          <w:ilvl w:val="0"/>
          <w:numId w:val="4"/>
        </w:numPr>
        <w:rPr>
          <w:rFonts w:ascii="Times New Roman" w:hAnsi="Times New Roman"/>
          <w:color w:val="000000" w:themeColor="text1"/>
        </w:rPr>
      </w:pPr>
      <w:r w:rsidRPr="00614376">
        <w:rPr>
          <w:rFonts w:ascii="Times New Roman" w:hAnsi="Times New Roman"/>
          <w:color w:val="000000" w:themeColor="text1"/>
        </w:rPr>
        <w:t>was known by Investigator and/or Institution prior to disclosure by Lilly or becomes known from an independent source who is in rightful possession and not under an obligation of confidentiality with respect to such Confidential Information, as can be shown by prior written documentation; or</w:t>
      </w:r>
    </w:p>
    <w:p w14:paraId="5DA3C7A1" w14:textId="77777777" w:rsidR="004A37D6" w:rsidRPr="00614376" w:rsidRDefault="004A37D6" w:rsidP="004A37D6">
      <w:pPr>
        <w:ind w:left="1080" w:hanging="360"/>
        <w:rPr>
          <w:rFonts w:ascii="Times New Roman" w:hAnsi="Times New Roman"/>
          <w:color w:val="000000" w:themeColor="text1"/>
        </w:rPr>
      </w:pPr>
    </w:p>
    <w:p w14:paraId="6F2E4B18" w14:textId="77777777" w:rsidR="004A37D6" w:rsidRPr="00614376" w:rsidRDefault="004A37D6" w:rsidP="004A37D6">
      <w:pPr>
        <w:pStyle w:val="ListParagraph"/>
        <w:numPr>
          <w:ilvl w:val="0"/>
          <w:numId w:val="4"/>
        </w:numPr>
        <w:rPr>
          <w:rFonts w:ascii="Times New Roman" w:hAnsi="Times New Roman"/>
          <w:color w:val="000000" w:themeColor="text1"/>
        </w:rPr>
      </w:pPr>
      <w:r w:rsidRPr="00614376">
        <w:rPr>
          <w:rFonts w:ascii="Times New Roman" w:hAnsi="Times New Roman"/>
          <w:color w:val="000000" w:themeColor="text1"/>
        </w:rPr>
        <w:t>is independently developed, as shown by written documentation, by Investigator and/or Institution personnel without use or reliance on Confidential Information.</w:t>
      </w:r>
    </w:p>
    <w:p w14:paraId="5E03CF3A" w14:textId="77777777" w:rsidR="004A37D6" w:rsidRPr="00614376" w:rsidRDefault="004A37D6" w:rsidP="004A37D6">
      <w:pPr>
        <w:ind w:left="1080" w:hanging="360"/>
        <w:rPr>
          <w:rFonts w:ascii="Times New Roman" w:hAnsi="Times New Roman"/>
          <w:bCs/>
          <w:color w:val="000000" w:themeColor="text1"/>
        </w:rPr>
      </w:pPr>
    </w:p>
    <w:p w14:paraId="5331D97B" w14:textId="77777777" w:rsidR="004A37D6" w:rsidRPr="00614376" w:rsidRDefault="004A37D6" w:rsidP="004A37D6">
      <w:pPr>
        <w:ind w:left="1080"/>
        <w:rPr>
          <w:rFonts w:ascii="Times New Roman" w:hAnsi="Times New Roman"/>
          <w:bCs/>
          <w:color w:val="000000" w:themeColor="text1"/>
        </w:rPr>
      </w:pPr>
      <w:r w:rsidRPr="00614376">
        <w:rPr>
          <w:rFonts w:ascii="Times New Roman" w:hAnsi="Times New Roman"/>
          <w:bCs/>
          <w:color w:val="000000" w:themeColor="text1"/>
        </w:rPr>
        <w:t xml:space="preserve">Nothing herein shall restrict or prohibit disclosures to other healthcare providers to the extent necessary to provide urgent patient care for any patient participating in the Study.  In the event the patient's medical complaint is not of an urgent nature, Investigator and Institution shall contact Lilly to discuss what information, if any, may be disclosed to another healthcare provider as it relates to the diagnosis and/or treatment of the patient.  </w:t>
      </w:r>
    </w:p>
    <w:p w14:paraId="3A7135BA" w14:textId="77777777" w:rsidR="004A37D6" w:rsidRPr="00614376" w:rsidRDefault="004A37D6" w:rsidP="004A37D6">
      <w:pPr>
        <w:ind w:left="720"/>
        <w:rPr>
          <w:rFonts w:ascii="Times New Roman" w:hAnsi="Times New Roman"/>
          <w:bCs/>
          <w:color w:val="000000" w:themeColor="text1"/>
        </w:rPr>
      </w:pPr>
    </w:p>
    <w:p w14:paraId="42DA26C2" w14:textId="7522F31B" w:rsidR="004A37D6" w:rsidRPr="00614376" w:rsidRDefault="004A37D6" w:rsidP="00170248">
      <w:pPr>
        <w:ind w:left="1080" w:hanging="360"/>
        <w:rPr>
          <w:rFonts w:ascii="Times New Roman" w:hAnsi="Times New Roman"/>
          <w:color w:val="000000" w:themeColor="text1"/>
        </w:rPr>
      </w:pPr>
      <w:r w:rsidRPr="31F3F0F3">
        <w:rPr>
          <w:rFonts w:ascii="Times New Roman" w:hAnsi="Times New Roman"/>
          <w:color w:val="000000" w:themeColor="text1"/>
        </w:rPr>
        <w:t xml:space="preserve">(2) </w:t>
      </w:r>
      <w:r w:rsidR="79C4837E" w:rsidRPr="31F3F0F3">
        <w:rPr>
          <w:rFonts w:ascii="Times New Roman" w:hAnsi="Times New Roman"/>
          <w:color w:val="000000" w:themeColor="text1"/>
        </w:rPr>
        <w:t xml:space="preserve">  </w:t>
      </w:r>
      <w:r w:rsidRPr="31F3F0F3">
        <w:rPr>
          <w:rFonts w:ascii="Times New Roman" w:hAnsi="Times New Roman"/>
          <w:color w:val="000000" w:themeColor="text1"/>
          <w:u w:val="single"/>
        </w:rPr>
        <w:t>Confidential Information for Lilly Publication and Authorship</w:t>
      </w:r>
      <w:r w:rsidRPr="31F3F0F3">
        <w:rPr>
          <w:rFonts w:ascii="Times New Roman" w:hAnsi="Times New Roman"/>
          <w:color w:val="000000" w:themeColor="text1"/>
        </w:rPr>
        <w:t>: In the event Investigator is invited to be an author of a Lilly publication or presentation during the course of or after the conclusion of the Study covered by this Agreement, Investigator and Institution shall hold all new Confidential Information (including data from other investigator sites for multi-site studies) provided to Investigator or Institution by Lilly or Lilly-designated representatives, or generated by Investigator or Institution in connection with such authorship, in confidence for five (5) years from the date of such disclosure or the generation of Confidential Information, as applicable. This obligation survives the expiration, cancellation or termination of this Agreement.</w:t>
      </w:r>
    </w:p>
    <w:p w14:paraId="2C17EAC7" w14:textId="77777777" w:rsidR="00170248" w:rsidRPr="00614376" w:rsidRDefault="00170248" w:rsidP="00170248">
      <w:pPr>
        <w:ind w:left="1080" w:hanging="360"/>
        <w:rPr>
          <w:rFonts w:ascii="Times New Roman" w:hAnsi="Times New Roman"/>
          <w:color w:val="000000" w:themeColor="text1"/>
        </w:rPr>
      </w:pPr>
    </w:p>
    <w:p w14:paraId="6DA0D736" w14:textId="5359D950" w:rsidR="004A37D6" w:rsidRPr="00614376" w:rsidRDefault="004A37D6" w:rsidP="00093C28">
      <w:pPr>
        <w:keepNext/>
        <w:ind w:left="360" w:hanging="360"/>
        <w:rPr>
          <w:rFonts w:ascii="Times New Roman" w:hAnsi="Times New Roman"/>
          <w:color w:val="000000" w:themeColor="text1"/>
        </w:rPr>
      </w:pPr>
      <w:r w:rsidRPr="00614376">
        <w:rPr>
          <w:rFonts w:ascii="Times New Roman" w:hAnsi="Times New Roman"/>
          <w:color w:val="000000" w:themeColor="text1"/>
        </w:rPr>
        <w:t>IV</w:t>
      </w:r>
      <w:r w:rsidR="003F4628" w:rsidRPr="00614376">
        <w:rPr>
          <w:rFonts w:ascii="Times New Roman" w:hAnsi="Times New Roman"/>
          <w:color w:val="000000" w:themeColor="text1"/>
        </w:rPr>
        <w:t>.</w:t>
      </w:r>
      <w:r w:rsidRPr="00614376">
        <w:rPr>
          <w:rFonts w:ascii="Times New Roman" w:hAnsi="Times New Roman"/>
          <w:color w:val="000000" w:themeColor="text1"/>
        </w:rPr>
        <w:tab/>
      </w:r>
      <w:r w:rsidR="00D3636E" w:rsidRPr="00614376">
        <w:rPr>
          <w:rFonts w:ascii="Times New Roman" w:hAnsi="Times New Roman"/>
          <w:color w:val="000000" w:themeColor="text1"/>
          <w:u w:val="single"/>
        </w:rPr>
        <w:t xml:space="preserve">SITE PERSONNEL DATA </w:t>
      </w:r>
      <w:r w:rsidR="009A48B2" w:rsidRPr="00614376">
        <w:rPr>
          <w:rFonts w:ascii="Times New Roman" w:hAnsi="Times New Roman"/>
          <w:color w:val="000000" w:themeColor="text1"/>
          <w:u w:val="single"/>
        </w:rPr>
        <w:t>NOTICE</w:t>
      </w:r>
      <w:r w:rsidR="009B4C1E" w:rsidRPr="00614376">
        <w:rPr>
          <w:rFonts w:ascii="Times New Roman" w:hAnsi="Times New Roman"/>
          <w:color w:val="000000" w:themeColor="text1"/>
        </w:rPr>
        <w:t xml:space="preserve"> </w:t>
      </w:r>
    </w:p>
    <w:p w14:paraId="477F5CB7" w14:textId="38F2BF89" w:rsidR="003F4628" w:rsidRPr="00614376" w:rsidRDefault="003F4628" w:rsidP="00093C28">
      <w:pPr>
        <w:keepNext/>
        <w:ind w:left="720"/>
        <w:rPr>
          <w:rFonts w:ascii="Times New Roman" w:hAnsi="Times New Roman"/>
          <w:color w:val="000000" w:themeColor="text1"/>
        </w:rPr>
      </w:pPr>
    </w:p>
    <w:p w14:paraId="477F5CB8" w14:textId="73082E0C" w:rsidR="003F4628" w:rsidRPr="00614376" w:rsidRDefault="003F4628" w:rsidP="00F915DB">
      <w:pPr>
        <w:ind w:left="720"/>
        <w:rPr>
          <w:rFonts w:ascii="Times New Roman" w:hAnsi="Times New Roman"/>
          <w:color w:val="000000" w:themeColor="text1"/>
        </w:rPr>
      </w:pPr>
      <w:r w:rsidRPr="00614376">
        <w:rPr>
          <w:rFonts w:ascii="Times New Roman" w:hAnsi="Times New Roman"/>
          <w:color w:val="000000" w:themeColor="text1"/>
        </w:rPr>
        <w:t>Lilly may</w:t>
      </w:r>
      <w:r w:rsidR="00CC3B2D" w:rsidRPr="00614376">
        <w:rPr>
          <w:rFonts w:ascii="Times New Roman" w:hAnsi="Times New Roman"/>
          <w:color w:val="000000" w:themeColor="text1"/>
        </w:rPr>
        <w:t>, to the extent allowed by applicable laws,</w:t>
      </w:r>
      <w:r w:rsidRPr="00614376">
        <w:rPr>
          <w:rFonts w:ascii="Times New Roman" w:hAnsi="Times New Roman"/>
          <w:color w:val="000000" w:themeColor="text1"/>
        </w:rPr>
        <w:t xml:space="preserve"> collect information from Investigator and Institution personnel, including names, titles</w:t>
      </w:r>
      <w:r w:rsidR="00EF5F95" w:rsidRPr="00614376">
        <w:rPr>
          <w:rFonts w:ascii="Times New Roman" w:hAnsi="Times New Roman"/>
          <w:color w:val="000000" w:themeColor="text1"/>
        </w:rPr>
        <w:t>,</w:t>
      </w:r>
      <w:r w:rsidRPr="00614376">
        <w:rPr>
          <w:rFonts w:ascii="Times New Roman" w:hAnsi="Times New Roman"/>
          <w:color w:val="000000" w:themeColor="text1"/>
        </w:rPr>
        <w:t xml:space="preserve"> and business contact information (“Site Personnel Data”) and may provide that information to Lilly’s business partners and vendors working with Lilly on matters related to the Study </w:t>
      </w:r>
      <w:r w:rsidR="00CC3B2D" w:rsidRPr="00614376">
        <w:rPr>
          <w:rFonts w:ascii="Times New Roman" w:hAnsi="Times New Roman"/>
          <w:color w:val="000000" w:themeColor="text1"/>
        </w:rPr>
        <w:t xml:space="preserve">solely </w:t>
      </w:r>
      <w:r w:rsidRPr="00614376">
        <w:rPr>
          <w:rFonts w:ascii="Times New Roman" w:hAnsi="Times New Roman"/>
          <w:color w:val="000000" w:themeColor="text1"/>
        </w:rPr>
        <w:t xml:space="preserve">to fulfill Lilly’s business </w:t>
      </w:r>
      <w:r w:rsidR="0034263C" w:rsidRPr="00614376">
        <w:rPr>
          <w:rFonts w:ascii="Times New Roman" w:hAnsi="Times New Roman"/>
          <w:color w:val="000000" w:themeColor="text1"/>
        </w:rPr>
        <w:t xml:space="preserve">functions </w:t>
      </w:r>
      <w:r w:rsidRPr="00614376">
        <w:rPr>
          <w:rFonts w:ascii="Times New Roman" w:hAnsi="Times New Roman"/>
          <w:color w:val="000000" w:themeColor="text1"/>
        </w:rPr>
        <w:t xml:space="preserve">including: </w:t>
      </w:r>
    </w:p>
    <w:p w14:paraId="477F5CB9" w14:textId="77777777" w:rsidR="003F4628" w:rsidRPr="00614376" w:rsidRDefault="003F4628" w:rsidP="00F915DB">
      <w:pPr>
        <w:rPr>
          <w:rFonts w:ascii="Times New Roman" w:hAnsi="Times New Roman"/>
          <w:color w:val="000000" w:themeColor="text1"/>
        </w:rPr>
      </w:pPr>
    </w:p>
    <w:p w14:paraId="477F5CBA" w14:textId="77777777" w:rsidR="003F4628" w:rsidRPr="00614376" w:rsidRDefault="003F4628" w:rsidP="00F915DB">
      <w:pPr>
        <w:numPr>
          <w:ilvl w:val="0"/>
          <w:numId w:val="5"/>
        </w:numPr>
        <w:rPr>
          <w:rFonts w:ascii="Times New Roman" w:hAnsi="Times New Roman"/>
          <w:color w:val="000000" w:themeColor="text1"/>
        </w:rPr>
      </w:pPr>
      <w:r w:rsidRPr="00614376">
        <w:rPr>
          <w:rFonts w:ascii="Times New Roman" w:hAnsi="Times New Roman"/>
          <w:color w:val="000000" w:themeColor="text1"/>
        </w:rPr>
        <w:t xml:space="preserve">Compliance with U.S. regulations regarding possible financial conflicts of </w:t>
      </w:r>
      <w:proofErr w:type="gramStart"/>
      <w:r w:rsidRPr="00614376">
        <w:rPr>
          <w:rFonts w:ascii="Times New Roman" w:hAnsi="Times New Roman"/>
          <w:color w:val="000000" w:themeColor="text1"/>
        </w:rPr>
        <w:t>interest;</w:t>
      </w:r>
      <w:proofErr w:type="gramEnd"/>
    </w:p>
    <w:p w14:paraId="477F5CBB" w14:textId="77777777" w:rsidR="003F4628" w:rsidRPr="00614376" w:rsidRDefault="003F4628" w:rsidP="00F915DB">
      <w:pPr>
        <w:ind w:left="720"/>
        <w:rPr>
          <w:rFonts w:ascii="Times New Roman" w:hAnsi="Times New Roman"/>
          <w:color w:val="000000" w:themeColor="text1"/>
        </w:rPr>
      </w:pPr>
    </w:p>
    <w:p w14:paraId="477F5CBC" w14:textId="77777777" w:rsidR="003F4628" w:rsidRPr="00614376" w:rsidRDefault="003F4628" w:rsidP="00F915DB">
      <w:pPr>
        <w:numPr>
          <w:ilvl w:val="0"/>
          <w:numId w:val="5"/>
        </w:numPr>
        <w:rPr>
          <w:rFonts w:ascii="Times New Roman" w:hAnsi="Times New Roman"/>
          <w:color w:val="000000" w:themeColor="text1"/>
        </w:rPr>
      </w:pPr>
      <w:r w:rsidRPr="00614376">
        <w:rPr>
          <w:rFonts w:ascii="Times New Roman" w:hAnsi="Times New Roman"/>
          <w:color w:val="000000" w:themeColor="text1"/>
        </w:rPr>
        <w:t xml:space="preserve">Assessment of personnel qualifications to conduct the </w:t>
      </w:r>
      <w:proofErr w:type="gramStart"/>
      <w:r w:rsidRPr="00614376">
        <w:rPr>
          <w:rFonts w:ascii="Times New Roman" w:hAnsi="Times New Roman"/>
          <w:color w:val="000000" w:themeColor="text1"/>
        </w:rPr>
        <w:t>Study;</w:t>
      </w:r>
      <w:proofErr w:type="gramEnd"/>
    </w:p>
    <w:p w14:paraId="477F5CBD" w14:textId="77777777" w:rsidR="003F4628" w:rsidRPr="00614376" w:rsidRDefault="003F4628" w:rsidP="00F915DB">
      <w:pPr>
        <w:rPr>
          <w:rFonts w:ascii="Times New Roman" w:hAnsi="Times New Roman"/>
          <w:color w:val="000000" w:themeColor="text1"/>
        </w:rPr>
      </w:pPr>
    </w:p>
    <w:p w14:paraId="477F5CBE" w14:textId="77777777" w:rsidR="003F4628" w:rsidRPr="00614376" w:rsidRDefault="003F4628" w:rsidP="00F915DB">
      <w:pPr>
        <w:numPr>
          <w:ilvl w:val="0"/>
          <w:numId w:val="5"/>
        </w:numPr>
        <w:rPr>
          <w:rFonts w:ascii="Times New Roman" w:hAnsi="Times New Roman"/>
          <w:color w:val="000000" w:themeColor="text1"/>
        </w:rPr>
      </w:pPr>
      <w:r w:rsidRPr="00614376">
        <w:rPr>
          <w:rFonts w:ascii="Times New Roman" w:hAnsi="Times New Roman"/>
          <w:color w:val="000000" w:themeColor="text1"/>
        </w:rPr>
        <w:t xml:space="preserve">Quality control and Study management; and </w:t>
      </w:r>
    </w:p>
    <w:p w14:paraId="477F5CBF" w14:textId="77777777" w:rsidR="003F4628" w:rsidRPr="00614376" w:rsidRDefault="003F4628" w:rsidP="00F915DB">
      <w:pPr>
        <w:rPr>
          <w:rFonts w:ascii="Times New Roman" w:hAnsi="Times New Roman"/>
          <w:color w:val="000000" w:themeColor="text1"/>
        </w:rPr>
      </w:pPr>
    </w:p>
    <w:p w14:paraId="477F5CC0" w14:textId="77777777" w:rsidR="003F4628" w:rsidRPr="00614376" w:rsidRDefault="003F4628" w:rsidP="00F915DB">
      <w:pPr>
        <w:numPr>
          <w:ilvl w:val="0"/>
          <w:numId w:val="5"/>
        </w:numPr>
        <w:rPr>
          <w:rFonts w:ascii="Times New Roman" w:hAnsi="Times New Roman"/>
          <w:color w:val="000000" w:themeColor="text1"/>
        </w:rPr>
      </w:pPr>
      <w:r w:rsidRPr="00614376">
        <w:rPr>
          <w:rFonts w:ascii="Times New Roman" w:hAnsi="Times New Roman"/>
          <w:color w:val="000000" w:themeColor="text1"/>
        </w:rPr>
        <w:t>Disclosures to IRBs or federal or foreign regulatory authorities in connection with their performance of review or oversight responsibilities for the Study.</w:t>
      </w:r>
    </w:p>
    <w:p w14:paraId="477F5CC1" w14:textId="77777777" w:rsidR="003F4628" w:rsidRPr="00614376" w:rsidRDefault="003F4628" w:rsidP="00F915DB">
      <w:pPr>
        <w:rPr>
          <w:rFonts w:ascii="Times New Roman" w:hAnsi="Times New Roman"/>
          <w:color w:val="000000" w:themeColor="text1"/>
        </w:rPr>
      </w:pPr>
    </w:p>
    <w:p w14:paraId="2BC3F15D" w14:textId="46E6938E" w:rsidR="00013434" w:rsidRDefault="003F4628" w:rsidP="00F915DB">
      <w:pPr>
        <w:ind w:left="720"/>
        <w:rPr>
          <w:rFonts w:ascii="Times New Roman" w:hAnsi="Times New Roman"/>
          <w:color w:val="000000" w:themeColor="text1"/>
        </w:rPr>
      </w:pPr>
      <w:r w:rsidRPr="00614376">
        <w:rPr>
          <w:rFonts w:ascii="Times New Roman" w:hAnsi="Times New Roman"/>
          <w:color w:val="000000" w:themeColor="text1"/>
        </w:rPr>
        <w:t>Site Personnel Data may also be aggregated with data from other Lilly sources and evaluated for business decisions</w:t>
      </w:r>
      <w:r w:rsidR="00EF5F95" w:rsidRPr="00614376">
        <w:rPr>
          <w:rFonts w:ascii="Times New Roman" w:hAnsi="Times New Roman"/>
          <w:color w:val="000000" w:themeColor="text1"/>
        </w:rPr>
        <w:t>,</w:t>
      </w:r>
      <w:r w:rsidRPr="00614376">
        <w:rPr>
          <w:rFonts w:ascii="Times New Roman" w:hAnsi="Times New Roman"/>
          <w:color w:val="000000" w:themeColor="text1"/>
        </w:rPr>
        <w:t xml:space="preserve"> including those involving future research.  Lilly may store or process such Site Personnel Data in the U.S. or other countries at Lilly or Lilly-associated facilities </w:t>
      </w:r>
      <w:proofErr w:type="gramStart"/>
      <w:r w:rsidRPr="00614376">
        <w:rPr>
          <w:rFonts w:ascii="Times New Roman" w:hAnsi="Times New Roman"/>
          <w:color w:val="000000" w:themeColor="text1"/>
        </w:rPr>
        <w:t>as long as</w:t>
      </w:r>
      <w:proofErr w:type="gramEnd"/>
      <w:r w:rsidRPr="00614376">
        <w:rPr>
          <w:rFonts w:ascii="Times New Roman" w:hAnsi="Times New Roman"/>
          <w:color w:val="000000" w:themeColor="text1"/>
        </w:rPr>
        <w:t xml:space="preserve"> a business need or legal obligation exists.  </w:t>
      </w:r>
    </w:p>
    <w:p w14:paraId="16B784AE" w14:textId="1969D5BD" w:rsidR="00D0632F" w:rsidRDefault="00D0632F" w:rsidP="00F915DB">
      <w:pPr>
        <w:ind w:left="720"/>
        <w:rPr>
          <w:rFonts w:ascii="Times New Roman" w:hAnsi="Times New Roman"/>
          <w:color w:val="000000" w:themeColor="text1"/>
        </w:rPr>
      </w:pPr>
    </w:p>
    <w:p w14:paraId="13476398" w14:textId="10D44E80" w:rsidR="00D0632F" w:rsidRPr="00ED1118" w:rsidRDefault="00D0632F" w:rsidP="00D0632F">
      <w:pPr>
        <w:ind w:left="720"/>
        <w:rPr>
          <w:rFonts w:ascii="Times New Roman" w:hAnsi="Times New Roman"/>
        </w:rPr>
      </w:pPr>
      <w:r w:rsidRPr="00ED1118">
        <w:rPr>
          <w:rFonts w:ascii="Times New Roman" w:hAnsi="Times New Roman"/>
          <w:color w:val="212121"/>
          <w:shd w:val="clear" w:color="auto" w:fill="FFFFFF"/>
        </w:rPr>
        <w:t xml:space="preserve">Some of this </w:t>
      </w:r>
      <w:r w:rsidR="005F5C88">
        <w:rPr>
          <w:rFonts w:ascii="Times New Roman" w:hAnsi="Times New Roman"/>
          <w:color w:val="212121"/>
          <w:shd w:val="clear" w:color="auto" w:fill="FFFFFF"/>
        </w:rPr>
        <w:t xml:space="preserve">Site </w:t>
      </w:r>
      <w:r w:rsidRPr="00ED1118">
        <w:rPr>
          <w:rFonts w:ascii="Times New Roman" w:hAnsi="Times New Roman"/>
          <w:color w:val="212121"/>
          <w:shd w:val="clear" w:color="auto" w:fill="FFFFFF"/>
        </w:rPr>
        <w:t>P</w:t>
      </w:r>
      <w:r w:rsidR="005F5C88">
        <w:rPr>
          <w:rFonts w:ascii="Times New Roman" w:hAnsi="Times New Roman"/>
          <w:color w:val="212121"/>
          <w:shd w:val="clear" w:color="auto" w:fill="FFFFFF"/>
        </w:rPr>
        <w:t>erso</w:t>
      </w:r>
      <w:r w:rsidR="007F619A">
        <w:rPr>
          <w:rFonts w:ascii="Times New Roman" w:hAnsi="Times New Roman"/>
          <w:color w:val="212121"/>
          <w:shd w:val="clear" w:color="auto" w:fill="FFFFFF"/>
        </w:rPr>
        <w:t>nnel Data</w:t>
      </w:r>
      <w:r w:rsidRPr="00ED1118">
        <w:rPr>
          <w:rFonts w:ascii="Times New Roman" w:hAnsi="Times New Roman"/>
          <w:color w:val="212121"/>
          <w:shd w:val="clear" w:color="auto" w:fill="FFFFFF"/>
        </w:rPr>
        <w:t xml:space="preserve"> may be considered sensitive under applicable laws, such as information about your health or medical diagnosis and demographic information collected in some circumstances, such as race, </w:t>
      </w:r>
      <w:r w:rsidRPr="00ED1118">
        <w:rPr>
          <w:rFonts w:ascii="Times New Roman" w:hAnsi="Times New Roman"/>
          <w:color w:val="212121"/>
          <w:shd w:val="clear" w:color="auto" w:fill="FFFFFF"/>
        </w:rPr>
        <w:lastRenderedPageBreak/>
        <w:t xml:space="preserve">ethnic origin, and sexual orientation. We may process your sensitive </w:t>
      </w:r>
      <w:r w:rsidR="006325BF">
        <w:rPr>
          <w:rFonts w:ascii="Times New Roman" w:hAnsi="Times New Roman"/>
          <w:color w:val="212121"/>
          <w:shd w:val="clear" w:color="auto" w:fill="FFFFFF"/>
        </w:rPr>
        <w:t xml:space="preserve">Site Personal Data </w:t>
      </w:r>
      <w:r w:rsidRPr="00ED1118">
        <w:rPr>
          <w:rFonts w:ascii="Times New Roman" w:hAnsi="Times New Roman"/>
          <w:color w:val="212121"/>
          <w:shd w:val="clear" w:color="auto" w:fill="FFFFFF"/>
        </w:rPr>
        <w:t>with your consent, or as otherwise permitted by law.</w:t>
      </w:r>
      <w:r w:rsidRPr="00ED1118">
        <w:rPr>
          <w:rFonts w:ascii="Times New Roman" w:hAnsi="Times New Roman"/>
        </w:rPr>
        <w:t xml:space="preserve"> </w:t>
      </w:r>
    </w:p>
    <w:p w14:paraId="34C47A3D" w14:textId="77777777" w:rsidR="00D0632F" w:rsidRPr="00ED1118" w:rsidRDefault="00D0632F" w:rsidP="00D0632F">
      <w:pPr>
        <w:rPr>
          <w:rFonts w:ascii="Times New Roman" w:hAnsi="Times New Roman"/>
        </w:rPr>
      </w:pPr>
    </w:p>
    <w:p w14:paraId="0C3974ED" w14:textId="38A5E28F" w:rsidR="00D0632F" w:rsidRPr="00614376" w:rsidRDefault="00D0632F" w:rsidP="00D0632F">
      <w:pPr>
        <w:ind w:left="720"/>
        <w:rPr>
          <w:rFonts w:ascii="Times New Roman" w:hAnsi="Times New Roman"/>
          <w:color w:val="000000" w:themeColor="text1"/>
        </w:rPr>
      </w:pPr>
      <w:r w:rsidRPr="00ED1118">
        <w:rPr>
          <w:rFonts w:ascii="Times New Roman" w:hAnsi="Times New Roman"/>
          <w:color w:val="212121"/>
          <w:shd w:val="clear" w:color="auto" w:fill="FFFFFF"/>
        </w:rPr>
        <w:t xml:space="preserve">Lilly does not use or disclose your sensitive </w:t>
      </w:r>
      <w:r w:rsidR="006C5497">
        <w:rPr>
          <w:rFonts w:ascii="Times New Roman" w:hAnsi="Times New Roman"/>
          <w:color w:val="212121"/>
          <w:shd w:val="clear" w:color="auto" w:fill="FFFFFF"/>
        </w:rPr>
        <w:t xml:space="preserve">Site Personnel </w:t>
      </w:r>
      <w:r w:rsidR="00F874DD">
        <w:rPr>
          <w:rFonts w:ascii="Times New Roman" w:hAnsi="Times New Roman"/>
          <w:color w:val="212121"/>
          <w:shd w:val="clear" w:color="auto" w:fill="FFFFFF"/>
        </w:rPr>
        <w:t xml:space="preserve">Data </w:t>
      </w:r>
      <w:r w:rsidRPr="00ED1118">
        <w:rPr>
          <w:rFonts w:ascii="Times New Roman" w:hAnsi="Times New Roman"/>
          <w:color w:val="212121"/>
          <w:shd w:val="clear" w:color="auto" w:fill="FFFFFF"/>
        </w:rPr>
        <w:t xml:space="preserve">except for limited purposes that are authorized by law. For example, Lilly may collect information about your health or medical diagnosis to provide you specific functionality or products or services that you have requested. California law does not afford you rights to limit the use or disclosure of sensitive </w:t>
      </w:r>
      <w:r w:rsidR="00D61B7D">
        <w:rPr>
          <w:rFonts w:ascii="Times New Roman" w:hAnsi="Times New Roman"/>
          <w:color w:val="212121"/>
          <w:shd w:val="clear" w:color="auto" w:fill="FFFFFF"/>
        </w:rPr>
        <w:t xml:space="preserve">Site Personnel Data </w:t>
      </w:r>
      <w:r w:rsidRPr="00ED1118">
        <w:rPr>
          <w:rFonts w:ascii="Times New Roman" w:hAnsi="Times New Roman"/>
          <w:color w:val="212121"/>
          <w:shd w:val="clear" w:color="auto" w:fill="FFFFFF"/>
        </w:rPr>
        <w:t>for these purposes, although we may nonetheless ask for your consent or provide you choices about how we use this information depending on the relevant context</w:t>
      </w:r>
      <w:r w:rsidR="00346661">
        <w:rPr>
          <w:rFonts w:ascii="Times New Roman" w:hAnsi="Times New Roman"/>
          <w:color w:val="212121"/>
          <w:shd w:val="clear" w:color="auto" w:fill="FFFFFF"/>
        </w:rPr>
        <w:t>.</w:t>
      </w:r>
    </w:p>
    <w:p w14:paraId="472E1AD2" w14:textId="77777777" w:rsidR="00013434" w:rsidRPr="00614376" w:rsidRDefault="00013434" w:rsidP="00F915DB">
      <w:pPr>
        <w:ind w:left="720"/>
        <w:rPr>
          <w:rFonts w:ascii="Times New Roman" w:hAnsi="Times New Roman"/>
          <w:color w:val="000000" w:themeColor="text1"/>
        </w:rPr>
      </w:pPr>
    </w:p>
    <w:p w14:paraId="477F5CC2" w14:textId="5A3BE787" w:rsidR="003F4628" w:rsidRPr="00614376" w:rsidRDefault="003F4628" w:rsidP="00F915DB">
      <w:pPr>
        <w:ind w:left="720"/>
        <w:rPr>
          <w:rFonts w:ascii="Times New Roman" w:hAnsi="Times New Roman"/>
          <w:color w:val="000000" w:themeColor="text1"/>
        </w:rPr>
      </w:pPr>
      <w:r w:rsidRPr="00614376">
        <w:rPr>
          <w:rFonts w:ascii="Times New Roman" w:hAnsi="Times New Roman"/>
          <w:color w:val="000000" w:themeColor="text1"/>
        </w:rPr>
        <w:t>Investigator and/or Institution personnel may have access to Site Personnel Data about themselves that Lilly has collected and may have corrections made to Site Personnel Data about themselves that is inaccurate.  Investigator and/or Institution may contact Lilly with inquiries regarding Lilly’s collection or use of Site Personnel Data.</w:t>
      </w:r>
      <w:r w:rsidR="00CC3B2D" w:rsidRPr="00614376">
        <w:rPr>
          <w:rFonts w:ascii="Times New Roman" w:hAnsi="Times New Roman"/>
          <w:color w:val="000000" w:themeColor="text1"/>
        </w:rPr>
        <w:t xml:space="preserve"> Lilly agrees to </w:t>
      </w:r>
      <w:r w:rsidR="004A6977" w:rsidRPr="00614376">
        <w:rPr>
          <w:rFonts w:ascii="Times New Roman" w:hAnsi="Times New Roman"/>
          <w:color w:val="000000" w:themeColor="text1"/>
        </w:rPr>
        <w:t>-</w:t>
      </w:r>
      <w:r w:rsidR="00CC3B2D" w:rsidRPr="00614376">
        <w:rPr>
          <w:rFonts w:ascii="Times New Roman" w:hAnsi="Times New Roman"/>
          <w:color w:val="000000" w:themeColor="text1"/>
        </w:rPr>
        <w:t xml:space="preserve"> not sell or use the collected Site Personnel </w:t>
      </w:r>
      <w:r w:rsidR="007026DA" w:rsidRPr="00614376">
        <w:rPr>
          <w:rFonts w:ascii="Times New Roman" w:hAnsi="Times New Roman"/>
          <w:color w:val="000000" w:themeColor="text1"/>
        </w:rPr>
        <w:t>D</w:t>
      </w:r>
      <w:r w:rsidR="00CC3B2D" w:rsidRPr="00614376">
        <w:rPr>
          <w:rFonts w:ascii="Times New Roman" w:hAnsi="Times New Roman"/>
          <w:color w:val="000000" w:themeColor="text1"/>
        </w:rPr>
        <w:t xml:space="preserve">ata for any purpose outside the scope of uses described herein.  Lilly </w:t>
      </w:r>
      <w:r w:rsidR="004A6977" w:rsidRPr="00614376">
        <w:rPr>
          <w:rFonts w:ascii="Times New Roman" w:hAnsi="Times New Roman"/>
          <w:color w:val="000000" w:themeColor="text1"/>
        </w:rPr>
        <w:t>will</w:t>
      </w:r>
      <w:r w:rsidR="00CC3B2D" w:rsidRPr="00614376">
        <w:rPr>
          <w:rFonts w:ascii="Times New Roman" w:hAnsi="Times New Roman"/>
          <w:color w:val="000000" w:themeColor="text1"/>
        </w:rPr>
        <w:t xml:space="preserve"> comply with all applicable laws, standards</w:t>
      </w:r>
      <w:r w:rsidR="00EF5F95" w:rsidRPr="00614376">
        <w:rPr>
          <w:rFonts w:ascii="Times New Roman" w:hAnsi="Times New Roman"/>
          <w:color w:val="000000" w:themeColor="text1"/>
        </w:rPr>
        <w:t>,</w:t>
      </w:r>
      <w:r w:rsidR="00CC3B2D" w:rsidRPr="00614376">
        <w:rPr>
          <w:rFonts w:ascii="Times New Roman" w:hAnsi="Times New Roman"/>
          <w:color w:val="000000" w:themeColor="text1"/>
        </w:rPr>
        <w:t xml:space="preserve"> and regulations regarding Lilly’s use and disclosure of Site Personnel Data.</w:t>
      </w:r>
    </w:p>
    <w:p w14:paraId="477F5CC3" w14:textId="77777777" w:rsidR="00EA7801" w:rsidRPr="00614376" w:rsidRDefault="00EA7801" w:rsidP="00F915DB">
      <w:pPr>
        <w:rPr>
          <w:rFonts w:ascii="Times New Roman" w:hAnsi="Times New Roman"/>
          <w:color w:val="000000" w:themeColor="text1"/>
        </w:rPr>
      </w:pPr>
    </w:p>
    <w:p w14:paraId="477F5CC4" w14:textId="5DEE0711" w:rsidR="00EA7801" w:rsidRPr="00614376" w:rsidRDefault="004A37D6" w:rsidP="00DD25BA">
      <w:pPr>
        <w:keepNext/>
        <w:ind w:left="360" w:hanging="360"/>
        <w:rPr>
          <w:rFonts w:ascii="Times New Roman" w:hAnsi="Times New Roman"/>
          <w:color w:val="000000" w:themeColor="text1"/>
          <w:u w:val="single"/>
        </w:rPr>
      </w:pPr>
      <w:r w:rsidRPr="00614376">
        <w:rPr>
          <w:rFonts w:ascii="Times New Roman" w:hAnsi="Times New Roman"/>
          <w:color w:val="000000" w:themeColor="text1"/>
        </w:rPr>
        <w:t>V</w:t>
      </w:r>
      <w:r w:rsidR="00EA7801" w:rsidRPr="00614376">
        <w:rPr>
          <w:rFonts w:ascii="Times New Roman" w:hAnsi="Times New Roman"/>
          <w:color w:val="000000" w:themeColor="text1"/>
        </w:rPr>
        <w:t>.</w:t>
      </w:r>
      <w:r w:rsidR="00EA7801" w:rsidRPr="00614376">
        <w:rPr>
          <w:rFonts w:ascii="Times New Roman" w:hAnsi="Times New Roman"/>
          <w:color w:val="000000" w:themeColor="text1"/>
        </w:rPr>
        <w:tab/>
      </w:r>
      <w:r w:rsidR="00EA7801" w:rsidRPr="00614376">
        <w:rPr>
          <w:rFonts w:ascii="Times New Roman" w:hAnsi="Times New Roman"/>
          <w:color w:val="000000" w:themeColor="text1"/>
          <w:u w:val="single"/>
        </w:rPr>
        <w:t>INDEMNIFICATION</w:t>
      </w:r>
      <w:r w:rsidR="00EA2395" w:rsidRPr="00614376">
        <w:rPr>
          <w:rFonts w:ascii="Times New Roman" w:hAnsi="Times New Roman"/>
          <w:color w:val="000000" w:themeColor="text1"/>
          <w:u w:val="single"/>
        </w:rPr>
        <w:t xml:space="preserve"> AND INSURANCE</w:t>
      </w:r>
    </w:p>
    <w:p w14:paraId="477F5CC5" w14:textId="77777777" w:rsidR="00EA7801" w:rsidRPr="00614376" w:rsidRDefault="00EA7801" w:rsidP="00DD25BA">
      <w:pPr>
        <w:keepNext/>
        <w:ind w:left="360"/>
        <w:rPr>
          <w:rFonts w:ascii="Times New Roman" w:hAnsi="Times New Roman"/>
          <w:color w:val="000000" w:themeColor="text1"/>
        </w:rPr>
      </w:pPr>
    </w:p>
    <w:p w14:paraId="3DA6D886" w14:textId="5446D7D4" w:rsidR="00013434" w:rsidRPr="00614376" w:rsidRDefault="00013434" w:rsidP="00013434">
      <w:pPr>
        <w:pStyle w:val="ListParagraph"/>
        <w:numPr>
          <w:ilvl w:val="0"/>
          <w:numId w:val="33"/>
        </w:numPr>
        <w:rPr>
          <w:rFonts w:ascii="Times New Roman" w:hAnsi="Times New Roman"/>
          <w:color w:val="000000" w:themeColor="text1"/>
          <w:u w:val="single"/>
        </w:rPr>
      </w:pPr>
      <w:r w:rsidRPr="00614376">
        <w:rPr>
          <w:rFonts w:ascii="Times New Roman" w:hAnsi="Times New Roman"/>
          <w:color w:val="000000" w:themeColor="text1"/>
          <w:u w:val="single"/>
        </w:rPr>
        <w:t>Indemnification</w:t>
      </w:r>
    </w:p>
    <w:p w14:paraId="3CD2B536" w14:textId="77777777" w:rsidR="00CE52B2" w:rsidRPr="00614376" w:rsidRDefault="00CE52B2" w:rsidP="00CE52B2">
      <w:pPr>
        <w:pStyle w:val="ListParagraph"/>
        <w:rPr>
          <w:rFonts w:ascii="Times New Roman" w:hAnsi="Times New Roman"/>
          <w:color w:val="000000" w:themeColor="text1"/>
        </w:rPr>
      </w:pPr>
    </w:p>
    <w:p w14:paraId="07C0215C" w14:textId="1D8DEC50" w:rsidR="00CC022A" w:rsidRPr="00614376" w:rsidRDefault="00EA7801" w:rsidP="00534499">
      <w:pPr>
        <w:pStyle w:val="ListParagraph"/>
        <w:rPr>
          <w:rFonts w:ascii="Times New Roman" w:hAnsi="Times New Roman"/>
          <w:color w:val="000000" w:themeColor="text1"/>
        </w:rPr>
      </w:pPr>
      <w:r w:rsidRPr="00614376">
        <w:rPr>
          <w:rFonts w:ascii="Times New Roman" w:hAnsi="Times New Roman"/>
          <w:color w:val="000000" w:themeColor="text1"/>
        </w:rPr>
        <w:t>In consideration of the performance by Investigator, Institution</w:t>
      </w:r>
      <w:r w:rsidR="0050302C" w:rsidRPr="00614376">
        <w:rPr>
          <w:rFonts w:ascii="Times New Roman" w:hAnsi="Times New Roman"/>
          <w:color w:val="000000" w:themeColor="text1"/>
        </w:rPr>
        <w:t>,</w:t>
      </w:r>
      <w:r w:rsidRPr="00614376">
        <w:rPr>
          <w:rFonts w:ascii="Times New Roman" w:hAnsi="Times New Roman"/>
          <w:color w:val="000000" w:themeColor="text1"/>
        </w:rPr>
        <w:t xml:space="preserve"> and </w:t>
      </w:r>
      <w:r w:rsidR="00320A90" w:rsidRPr="00614376">
        <w:rPr>
          <w:rFonts w:ascii="Times New Roman" w:hAnsi="Times New Roman"/>
          <w:color w:val="000000" w:themeColor="text1"/>
        </w:rPr>
        <w:t xml:space="preserve">their </w:t>
      </w:r>
      <w:r w:rsidRPr="00614376">
        <w:rPr>
          <w:rFonts w:ascii="Times New Roman" w:hAnsi="Times New Roman"/>
          <w:color w:val="000000" w:themeColor="text1"/>
        </w:rPr>
        <w:t>staff, officers, agents</w:t>
      </w:r>
      <w:r w:rsidR="0050302C" w:rsidRPr="00614376">
        <w:rPr>
          <w:rFonts w:ascii="Times New Roman" w:hAnsi="Times New Roman"/>
          <w:color w:val="000000" w:themeColor="text1"/>
        </w:rPr>
        <w:t>,</w:t>
      </w:r>
      <w:r w:rsidRPr="00614376">
        <w:rPr>
          <w:rFonts w:ascii="Times New Roman" w:hAnsi="Times New Roman"/>
          <w:color w:val="000000" w:themeColor="text1"/>
        </w:rPr>
        <w:t xml:space="preserve"> and employees (“Indemnitees”) of the Study, Lilly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indemnify, defend</w:t>
      </w:r>
      <w:r w:rsidR="0050302C" w:rsidRPr="00614376">
        <w:rPr>
          <w:rFonts w:ascii="Times New Roman" w:hAnsi="Times New Roman"/>
          <w:color w:val="000000" w:themeColor="text1"/>
        </w:rPr>
        <w:t>,</w:t>
      </w:r>
      <w:r w:rsidRPr="00614376">
        <w:rPr>
          <w:rFonts w:ascii="Times New Roman" w:hAnsi="Times New Roman"/>
          <w:color w:val="000000" w:themeColor="text1"/>
        </w:rPr>
        <w:t xml:space="preserve"> and hold harmless the Indemnitees from and against loss, damage, cost</w:t>
      </w:r>
      <w:r w:rsidR="0050302C" w:rsidRPr="00614376">
        <w:rPr>
          <w:rFonts w:ascii="Times New Roman" w:hAnsi="Times New Roman"/>
          <w:color w:val="000000" w:themeColor="text1"/>
        </w:rPr>
        <w:t>,</w:t>
      </w:r>
      <w:r w:rsidRPr="00614376">
        <w:rPr>
          <w:rFonts w:ascii="Times New Roman" w:hAnsi="Times New Roman"/>
          <w:color w:val="000000" w:themeColor="text1"/>
        </w:rPr>
        <w:t xml:space="preserve"> and expense of claims and suits (including reasonable </w:t>
      </w:r>
      <w:r w:rsidR="005657B1" w:rsidRPr="00614376">
        <w:rPr>
          <w:rFonts w:ascii="Times New Roman" w:hAnsi="Times New Roman"/>
          <w:color w:val="000000" w:themeColor="text1"/>
        </w:rPr>
        <w:t xml:space="preserve">legal </w:t>
      </w:r>
      <w:r w:rsidRPr="00614376">
        <w:rPr>
          <w:rFonts w:ascii="Times New Roman" w:hAnsi="Times New Roman"/>
          <w:color w:val="000000" w:themeColor="text1"/>
        </w:rPr>
        <w:t>fees</w:t>
      </w:r>
      <w:r w:rsidR="00267F86" w:rsidRPr="00614376">
        <w:rPr>
          <w:rFonts w:ascii="Times New Roman" w:hAnsi="Times New Roman"/>
          <w:color w:val="000000" w:themeColor="text1"/>
        </w:rPr>
        <w:t xml:space="preserve"> </w:t>
      </w:r>
      <w:r w:rsidR="0004240C" w:rsidRPr="00614376">
        <w:rPr>
          <w:rFonts w:ascii="Times New Roman" w:hAnsi="Times New Roman"/>
          <w:color w:val="000000" w:themeColor="text1"/>
        </w:rPr>
        <w:t>and</w:t>
      </w:r>
      <w:r w:rsidR="00267F86" w:rsidRPr="00614376">
        <w:rPr>
          <w:rFonts w:ascii="Times New Roman" w:hAnsi="Times New Roman"/>
          <w:color w:val="000000" w:themeColor="text1"/>
        </w:rPr>
        <w:t xml:space="preserve"> the cost and expense of handling such claims and defending such suits</w:t>
      </w:r>
      <w:r w:rsidRPr="00614376">
        <w:rPr>
          <w:rFonts w:ascii="Times New Roman" w:hAnsi="Times New Roman"/>
          <w:color w:val="000000" w:themeColor="text1"/>
        </w:rPr>
        <w:t>) resulting from</w:t>
      </w:r>
      <w:r w:rsidR="00AD18B9" w:rsidRPr="00614376">
        <w:rPr>
          <w:rFonts w:ascii="Times New Roman" w:hAnsi="Times New Roman"/>
          <w:color w:val="000000" w:themeColor="text1"/>
        </w:rPr>
        <w:t xml:space="preserve"> </w:t>
      </w:r>
      <w:r w:rsidRPr="00614376">
        <w:rPr>
          <w:rFonts w:ascii="Times New Roman" w:hAnsi="Times New Roman"/>
          <w:color w:val="000000" w:themeColor="text1"/>
        </w:rPr>
        <w:t xml:space="preserve">an injury to a patient seeking damages alleged to have been directly caused or contributed to by any substance or procedure administered in accordance with the Protocol; </w:t>
      </w:r>
    </w:p>
    <w:p w14:paraId="28900115" w14:textId="77777777" w:rsidR="00AD18B9" w:rsidRPr="00614376" w:rsidRDefault="00AD18B9" w:rsidP="00534499">
      <w:pPr>
        <w:pStyle w:val="ListParagraph"/>
        <w:rPr>
          <w:rFonts w:ascii="Times New Roman" w:hAnsi="Times New Roman"/>
          <w:color w:val="000000" w:themeColor="text1"/>
        </w:rPr>
      </w:pPr>
    </w:p>
    <w:p w14:paraId="640DD320" w14:textId="2E6247F0" w:rsidR="001630A9" w:rsidRPr="00614376" w:rsidRDefault="004F5E47" w:rsidP="00534499">
      <w:pPr>
        <w:pStyle w:val="ListParagraph"/>
        <w:rPr>
          <w:rFonts w:ascii="Times New Roman" w:hAnsi="Times New Roman"/>
          <w:color w:val="000000" w:themeColor="text1"/>
        </w:rPr>
      </w:pPr>
      <w:r w:rsidRPr="00614376">
        <w:rPr>
          <w:rFonts w:ascii="Times New Roman" w:hAnsi="Times New Roman"/>
          <w:color w:val="000000" w:themeColor="text1"/>
        </w:rPr>
        <w:t>In order for Indem</w:t>
      </w:r>
      <w:r w:rsidR="00F34E54" w:rsidRPr="00614376">
        <w:rPr>
          <w:rFonts w:ascii="Times New Roman" w:hAnsi="Times New Roman"/>
          <w:color w:val="000000" w:themeColor="text1"/>
        </w:rPr>
        <w:t xml:space="preserve">nification obligations to become applicable, </w:t>
      </w:r>
      <w:r w:rsidR="00EA7801" w:rsidRPr="00614376">
        <w:rPr>
          <w:rFonts w:ascii="Times New Roman" w:hAnsi="Times New Roman"/>
          <w:color w:val="000000" w:themeColor="text1"/>
        </w:rPr>
        <w:t xml:space="preserve">Indemnitees </w:t>
      </w:r>
      <w:r w:rsidR="00F34E54" w:rsidRPr="00614376">
        <w:rPr>
          <w:rFonts w:ascii="Times New Roman" w:hAnsi="Times New Roman"/>
          <w:color w:val="000000" w:themeColor="text1"/>
        </w:rPr>
        <w:t xml:space="preserve">must </w:t>
      </w:r>
      <w:r w:rsidR="00EA7801" w:rsidRPr="00614376">
        <w:rPr>
          <w:rFonts w:ascii="Times New Roman" w:hAnsi="Times New Roman"/>
          <w:color w:val="000000" w:themeColor="text1"/>
        </w:rPr>
        <w:t>have adhered to and complied with all applicable federal, state</w:t>
      </w:r>
      <w:r w:rsidR="0050302C" w:rsidRPr="00614376">
        <w:rPr>
          <w:rFonts w:ascii="Times New Roman" w:hAnsi="Times New Roman"/>
          <w:color w:val="000000" w:themeColor="text1"/>
        </w:rPr>
        <w:t>,</w:t>
      </w:r>
      <w:r w:rsidR="00EA7801" w:rsidRPr="00614376">
        <w:rPr>
          <w:rFonts w:ascii="Times New Roman" w:hAnsi="Times New Roman"/>
          <w:color w:val="000000" w:themeColor="text1"/>
        </w:rPr>
        <w:t xml:space="preserve"> and local regulations (including, without limitation, obtaining informed consents</w:t>
      </w:r>
      <w:r w:rsidR="0050302C" w:rsidRPr="00614376">
        <w:rPr>
          <w:rFonts w:ascii="Times New Roman" w:hAnsi="Times New Roman"/>
          <w:color w:val="000000" w:themeColor="text1"/>
        </w:rPr>
        <w:t>,</w:t>
      </w:r>
      <w:r w:rsidR="00EA7801" w:rsidRPr="00614376">
        <w:rPr>
          <w:rFonts w:ascii="Times New Roman" w:hAnsi="Times New Roman"/>
          <w:color w:val="000000" w:themeColor="text1"/>
        </w:rPr>
        <w:t xml:space="preserve"> and IRB approvals), the specifications of the Protocol</w:t>
      </w:r>
      <w:r w:rsidR="0050302C" w:rsidRPr="00614376">
        <w:rPr>
          <w:rFonts w:ascii="Times New Roman" w:hAnsi="Times New Roman"/>
          <w:color w:val="000000" w:themeColor="text1"/>
        </w:rPr>
        <w:t>,</w:t>
      </w:r>
      <w:r w:rsidR="00EA7801" w:rsidRPr="00614376">
        <w:rPr>
          <w:rFonts w:ascii="Times New Roman" w:hAnsi="Times New Roman"/>
          <w:color w:val="000000" w:themeColor="text1"/>
        </w:rPr>
        <w:t xml:space="preserve"> and all recommendations furnished by Lilly for the use and administration of any drug or device described in the Protocol</w:t>
      </w:r>
      <w:r w:rsidR="00F34E54" w:rsidRPr="00614376">
        <w:rPr>
          <w:rFonts w:ascii="Times New Roman" w:hAnsi="Times New Roman"/>
          <w:color w:val="000000" w:themeColor="text1"/>
        </w:rPr>
        <w:t xml:space="preserve"> and</w:t>
      </w:r>
      <w:r w:rsidR="00EA7801" w:rsidRPr="00614376">
        <w:rPr>
          <w:rFonts w:ascii="Times New Roman" w:hAnsi="Times New Roman"/>
          <w:color w:val="000000" w:themeColor="text1"/>
        </w:rPr>
        <w:t xml:space="preserve"> Lilly is promptly notified of any such claim or suit</w:t>
      </w:r>
      <w:r w:rsidR="001630A9" w:rsidRPr="00614376">
        <w:rPr>
          <w:rFonts w:ascii="Times New Roman" w:hAnsi="Times New Roman"/>
          <w:color w:val="000000" w:themeColor="text1"/>
        </w:rPr>
        <w:t>.</w:t>
      </w:r>
    </w:p>
    <w:p w14:paraId="3FA1D34C" w14:textId="77777777" w:rsidR="001630A9" w:rsidRPr="00614376" w:rsidRDefault="001630A9" w:rsidP="001630A9">
      <w:pPr>
        <w:ind w:left="720"/>
        <w:rPr>
          <w:rFonts w:ascii="Times New Roman" w:hAnsi="Times New Roman"/>
          <w:color w:val="000000" w:themeColor="text1"/>
        </w:rPr>
      </w:pPr>
    </w:p>
    <w:p w14:paraId="6F17E5AD" w14:textId="0949DBD1" w:rsidR="007C3F0A" w:rsidRPr="00614376" w:rsidRDefault="007C3F0A" w:rsidP="001630A9">
      <w:pPr>
        <w:ind w:left="720"/>
        <w:rPr>
          <w:rFonts w:ascii="Times New Roman" w:hAnsi="Times New Roman"/>
          <w:color w:val="000000" w:themeColor="text1"/>
        </w:rPr>
      </w:pPr>
      <w:r w:rsidRPr="00614376">
        <w:rPr>
          <w:rFonts w:ascii="Times New Roman" w:hAnsi="Times New Roman"/>
          <w:color w:val="000000" w:themeColor="text1"/>
        </w:rPr>
        <w:t>Upon notice that claims have been made or suits have been filed and indemnification has been requested by Indemnitees, Lilly requires that:</w:t>
      </w:r>
    </w:p>
    <w:p w14:paraId="71829DF4" w14:textId="77777777" w:rsidR="00CC2DDF" w:rsidRPr="00614376" w:rsidRDefault="00CC2DDF" w:rsidP="001630A9">
      <w:pPr>
        <w:ind w:left="720"/>
        <w:rPr>
          <w:rFonts w:ascii="Times New Roman" w:hAnsi="Times New Roman"/>
          <w:color w:val="000000" w:themeColor="text1"/>
        </w:rPr>
      </w:pPr>
    </w:p>
    <w:p w14:paraId="23156CF0" w14:textId="0B6E8866" w:rsidR="007C3F0A" w:rsidRPr="00614376" w:rsidRDefault="007C3F0A" w:rsidP="001630A9">
      <w:pPr>
        <w:ind w:left="720"/>
        <w:rPr>
          <w:rFonts w:ascii="Times New Roman" w:hAnsi="Times New Roman"/>
          <w:color w:val="000000" w:themeColor="text1"/>
        </w:rPr>
      </w:pPr>
      <w:r w:rsidRPr="00614376">
        <w:rPr>
          <w:rFonts w:ascii="Times New Roman" w:hAnsi="Times New Roman"/>
          <w:color w:val="000000" w:themeColor="text1"/>
        </w:rPr>
        <w:t xml:space="preserve">(1) </w:t>
      </w:r>
      <w:r w:rsidR="00EA7801" w:rsidRPr="00614376">
        <w:rPr>
          <w:rFonts w:ascii="Times New Roman" w:hAnsi="Times New Roman"/>
          <w:color w:val="000000" w:themeColor="text1"/>
        </w:rPr>
        <w:t xml:space="preserve"> the Indemnitees cooperate fully in the investigation and defense of any such claim or </w:t>
      </w:r>
      <w:proofErr w:type="gramStart"/>
      <w:r w:rsidR="00EA7801" w:rsidRPr="00614376">
        <w:rPr>
          <w:rFonts w:ascii="Times New Roman" w:hAnsi="Times New Roman"/>
          <w:color w:val="000000" w:themeColor="text1"/>
        </w:rPr>
        <w:t>suit;</w:t>
      </w:r>
      <w:proofErr w:type="gramEnd"/>
      <w:r w:rsidR="00EA7801" w:rsidRPr="00614376">
        <w:rPr>
          <w:rFonts w:ascii="Times New Roman" w:hAnsi="Times New Roman"/>
          <w:color w:val="000000" w:themeColor="text1"/>
        </w:rPr>
        <w:t xml:space="preserve"> </w:t>
      </w:r>
    </w:p>
    <w:p w14:paraId="79061D8B" w14:textId="77777777" w:rsidR="00CC2DDF" w:rsidRPr="00614376" w:rsidRDefault="00CC2DDF" w:rsidP="001630A9">
      <w:pPr>
        <w:ind w:left="720"/>
        <w:rPr>
          <w:rFonts w:ascii="Times New Roman" w:hAnsi="Times New Roman"/>
          <w:color w:val="000000" w:themeColor="text1"/>
        </w:rPr>
      </w:pPr>
    </w:p>
    <w:p w14:paraId="0F2D364C" w14:textId="33CDB05C" w:rsidR="00CC2DDF" w:rsidRPr="00614376" w:rsidRDefault="00EA7801" w:rsidP="001630A9">
      <w:pPr>
        <w:ind w:left="720"/>
        <w:rPr>
          <w:rFonts w:ascii="Times New Roman" w:hAnsi="Times New Roman"/>
          <w:color w:val="000000" w:themeColor="text1"/>
        </w:rPr>
      </w:pPr>
      <w:r w:rsidRPr="00614376">
        <w:rPr>
          <w:rFonts w:ascii="Times New Roman" w:hAnsi="Times New Roman"/>
          <w:color w:val="000000" w:themeColor="text1"/>
        </w:rPr>
        <w:t>(</w:t>
      </w:r>
      <w:r w:rsidR="007C3F0A" w:rsidRPr="00614376">
        <w:rPr>
          <w:rFonts w:ascii="Times New Roman" w:hAnsi="Times New Roman"/>
          <w:color w:val="000000" w:themeColor="text1"/>
        </w:rPr>
        <w:t>2</w:t>
      </w:r>
      <w:r w:rsidRPr="00614376">
        <w:rPr>
          <w:rFonts w:ascii="Times New Roman" w:hAnsi="Times New Roman"/>
          <w:color w:val="000000" w:themeColor="text1"/>
        </w:rPr>
        <w:t>) Lilly retains the right to defend the lawsuit in any manner it deems appropriate, including the right to retain counsel of its choice; and</w:t>
      </w:r>
      <w:r w:rsidR="00AD18B9" w:rsidRPr="00614376">
        <w:rPr>
          <w:rFonts w:ascii="Times New Roman" w:hAnsi="Times New Roman"/>
          <w:color w:val="000000" w:themeColor="text1"/>
        </w:rPr>
        <w:t>,</w:t>
      </w:r>
      <w:r w:rsidRPr="00614376">
        <w:rPr>
          <w:rFonts w:ascii="Times New Roman" w:hAnsi="Times New Roman"/>
          <w:color w:val="000000" w:themeColor="text1"/>
        </w:rPr>
        <w:t xml:space="preserve"> </w:t>
      </w:r>
    </w:p>
    <w:p w14:paraId="554DC65C" w14:textId="77777777" w:rsidR="00436507" w:rsidRPr="00614376" w:rsidRDefault="00436507" w:rsidP="00436507">
      <w:pPr>
        <w:rPr>
          <w:rFonts w:ascii="Times New Roman" w:hAnsi="Times New Roman"/>
          <w:color w:val="000000" w:themeColor="text1"/>
        </w:rPr>
      </w:pPr>
    </w:p>
    <w:p w14:paraId="081173FC" w14:textId="7DDFD3B7" w:rsidR="008A0CD5" w:rsidRPr="00614376" w:rsidRDefault="00EA7801" w:rsidP="00436507">
      <w:pPr>
        <w:pStyle w:val="ListParagraph"/>
        <w:numPr>
          <w:ilvl w:val="0"/>
          <w:numId w:val="32"/>
        </w:numPr>
        <w:ind w:left="1080"/>
        <w:rPr>
          <w:rFonts w:ascii="Times New Roman" w:hAnsi="Times New Roman"/>
          <w:color w:val="000000" w:themeColor="text1"/>
        </w:rPr>
      </w:pPr>
      <w:r w:rsidRPr="00614376">
        <w:rPr>
          <w:rFonts w:ascii="Times New Roman" w:hAnsi="Times New Roman"/>
          <w:color w:val="000000" w:themeColor="text1"/>
        </w:rPr>
        <w:t xml:space="preserve">Lilly shall have the sole right to settle the claim or suit; </w:t>
      </w:r>
      <w:r w:rsidRPr="00614376">
        <w:rPr>
          <w:rFonts w:ascii="Times New Roman" w:hAnsi="Times New Roman"/>
          <w:color w:val="000000" w:themeColor="text1"/>
          <w:u w:val="single"/>
        </w:rPr>
        <w:t>provided</w:t>
      </w:r>
      <w:r w:rsidRPr="00614376">
        <w:rPr>
          <w:rFonts w:ascii="Times New Roman" w:hAnsi="Times New Roman"/>
          <w:color w:val="000000" w:themeColor="text1"/>
        </w:rPr>
        <w:t xml:space="preserve">, </w:t>
      </w:r>
      <w:r w:rsidRPr="00614376">
        <w:rPr>
          <w:rFonts w:ascii="Times New Roman" w:hAnsi="Times New Roman"/>
          <w:color w:val="000000" w:themeColor="text1"/>
          <w:u w:val="single"/>
        </w:rPr>
        <w:t>however</w:t>
      </w:r>
      <w:r w:rsidRPr="00614376">
        <w:rPr>
          <w:rFonts w:ascii="Times New Roman" w:hAnsi="Times New Roman"/>
          <w:color w:val="000000" w:themeColor="text1"/>
        </w:rPr>
        <w:t xml:space="preserve">, that Lilly shall not admit fault on Indemnitees’ behalf without Indemnitees’ advance written permission. </w:t>
      </w:r>
    </w:p>
    <w:p w14:paraId="7363E070" w14:textId="77777777" w:rsidR="00436507" w:rsidRPr="00614376" w:rsidRDefault="00436507" w:rsidP="00436507">
      <w:pPr>
        <w:rPr>
          <w:rFonts w:ascii="Times New Roman" w:hAnsi="Times New Roman"/>
          <w:color w:val="000000" w:themeColor="text1"/>
        </w:rPr>
      </w:pPr>
    </w:p>
    <w:p w14:paraId="477F5CC6" w14:textId="3A2332E2" w:rsidR="00EA7801" w:rsidRPr="00614376" w:rsidRDefault="00EA7801" w:rsidP="00436507">
      <w:pPr>
        <w:rPr>
          <w:rFonts w:ascii="Times New Roman" w:hAnsi="Times New Roman"/>
          <w:color w:val="000000" w:themeColor="text1"/>
        </w:rPr>
      </w:pPr>
      <w:r w:rsidRPr="00614376">
        <w:rPr>
          <w:rFonts w:ascii="Times New Roman" w:hAnsi="Times New Roman"/>
          <w:color w:val="000000" w:themeColor="text1"/>
        </w:rPr>
        <w:t>In addition, Lilly’s obligation of indemnification shall not extend to any loss, damage</w:t>
      </w:r>
      <w:r w:rsidR="0050302C" w:rsidRPr="00614376">
        <w:rPr>
          <w:rFonts w:ascii="Times New Roman" w:hAnsi="Times New Roman"/>
          <w:color w:val="000000" w:themeColor="text1"/>
        </w:rPr>
        <w:t>,</w:t>
      </w:r>
      <w:r w:rsidRPr="00614376">
        <w:rPr>
          <w:rFonts w:ascii="Times New Roman" w:hAnsi="Times New Roman"/>
          <w:color w:val="000000" w:themeColor="text1"/>
        </w:rPr>
        <w:t xml:space="preserve"> or expense arising from the negligence, willful malfeasance</w:t>
      </w:r>
      <w:r w:rsidR="0050302C" w:rsidRPr="00614376">
        <w:rPr>
          <w:rFonts w:ascii="Times New Roman" w:hAnsi="Times New Roman"/>
          <w:color w:val="000000" w:themeColor="text1"/>
        </w:rPr>
        <w:t>,</w:t>
      </w:r>
      <w:r w:rsidRPr="00614376">
        <w:rPr>
          <w:rFonts w:ascii="Times New Roman" w:hAnsi="Times New Roman"/>
          <w:color w:val="000000" w:themeColor="text1"/>
        </w:rPr>
        <w:t xml:space="preserve"> or unlawful act or malpractice by the Indemnitees, it being understood that the administration of any substance in accordance with the Protocol shall not constitute negligence, willful malfeasance</w:t>
      </w:r>
      <w:r w:rsidR="0050302C" w:rsidRPr="00614376">
        <w:rPr>
          <w:rFonts w:ascii="Times New Roman" w:hAnsi="Times New Roman"/>
          <w:color w:val="000000" w:themeColor="text1"/>
        </w:rPr>
        <w:t>,</w:t>
      </w:r>
      <w:r w:rsidRPr="00614376">
        <w:rPr>
          <w:rFonts w:ascii="Times New Roman" w:hAnsi="Times New Roman"/>
          <w:color w:val="000000" w:themeColor="text1"/>
        </w:rPr>
        <w:t xml:space="preserve"> or unlawful act or malpractice for purposes of this Agreement.</w:t>
      </w:r>
      <w:r w:rsidR="00E51A0F" w:rsidRPr="00614376">
        <w:rPr>
          <w:rFonts w:ascii="Times New Roman" w:hAnsi="Times New Roman"/>
          <w:color w:val="000000" w:themeColor="text1"/>
        </w:rPr>
        <w:t xml:space="preserve">  Lilly hereby agrees that any deviations from</w:t>
      </w:r>
      <w:r w:rsidR="0050302C" w:rsidRPr="00614376">
        <w:rPr>
          <w:rFonts w:ascii="Times New Roman" w:hAnsi="Times New Roman"/>
          <w:color w:val="000000" w:themeColor="text1"/>
        </w:rPr>
        <w:t>,</w:t>
      </w:r>
      <w:r w:rsidR="00E51A0F" w:rsidRPr="00614376">
        <w:rPr>
          <w:rFonts w:ascii="Times New Roman" w:hAnsi="Times New Roman"/>
          <w:color w:val="000000" w:themeColor="text1"/>
        </w:rPr>
        <w:t xml:space="preserve"> or failures to adhere to</w:t>
      </w:r>
      <w:r w:rsidR="0050302C" w:rsidRPr="00614376">
        <w:rPr>
          <w:rFonts w:ascii="Times New Roman" w:hAnsi="Times New Roman"/>
          <w:color w:val="000000" w:themeColor="text1"/>
        </w:rPr>
        <w:t>,</w:t>
      </w:r>
      <w:r w:rsidR="00E51A0F" w:rsidRPr="00614376">
        <w:rPr>
          <w:rFonts w:ascii="Times New Roman" w:hAnsi="Times New Roman"/>
          <w:color w:val="000000" w:themeColor="text1"/>
        </w:rPr>
        <w:t xml:space="preserve"> the terms of the Protocol that are mutually agreed upon in writing by all parties to the Study (including the IRB) or any deviations from the Protocol that are necessary to eliminate an immediate safety hazard to the Study participants are not considered violations of the Protocol or failures to adhere to the terms of the Protocol pursuant to this provision.</w:t>
      </w:r>
    </w:p>
    <w:p w14:paraId="34864047" w14:textId="1D5CB1F2" w:rsidR="00EA2395" w:rsidRPr="00614376" w:rsidRDefault="00EA2395" w:rsidP="00F915DB">
      <w:pPr>
        <w:ind w:left="360"/>
        <w:rPr>
          <w:rFonts w:ascii="Times New Roman" w:hAnsi="Times New Roman"/>
        </w:rPr>
      </w:pPr>
    </w:p>
    <w:p w14:paraId="143A91AE" w14:textId="77777777" w:rsidR="00CC022A" w:rsidRPr="00614376" w:rsidRDefault="00CC022A" w:rsidP="00CC022A">
      <w:pPr>
        <w:pStyle w:val="NormalWeb"/>
        <w:numPr>
          <w:ilvl w:val="0"/>
          <w:numId w:val="33"/>
        </w:numPr>
        <w:spacing w:before="0" w:beforeAutospacing="0" w:after="0" w:afterAutospacing="0"/>
        <w:rPr>
          <w:sz w:val="20"/>
          <w:szCs w:val="20"/>
          <w:u w:val="single"/>
        </w:rPr>
      </w:pPr>
      <w:r w:rsidRPr="00614376">
        <w:rPr>
          <w:iCs/>
          <w:sz w:val="20"/>
          <w:szCs w:val="20"/>
          <w:u w:val="single"/>
        </w:rPr>
        <w:t xml:space="preserve">Insurance </w:t>
      </w:r>
    </w:p>
    <w:p w14:paraId="6B18F830" w14:textId="77777777" w:rsidR="00CC022A" w:rsidRPr="00614376" w:rsidRDefault="00CC022A" w:rsidP="00CC022A">
      <w:pPr>
        <w:pStyle w:val="NormalWeb"/>
        <w:spacing w:before="0" w:beforeAutospacing="0" w:after="0" w:afterAutospacing="0"/>
        <w:ind w:left="720"/>
        <w:rPr>
          <w:iCs/>
          <w:sz w:val="20"/>
          <w:szCs w:val="20"/>
        </w:rPr>
      </w:pPr>
    </w:p>
    <w:p w14:paraId="082355B4" w14:textId="07EEB16B" w:rsidR="00EA2395" w:rsidRPr="00614376" w:rsidRDefault="00EA2395" w:rsidP="00CC022A">
      <w:pPr>
        <w:pStyle w:val="NormalWeb"/>
        <w:spacing w:before="0" w:beforeAutospacing="0" w:after="0" w:afterAutospacing="0"/>
        <w:ind w:left="720"/>
        <w:rPr>
          <w:sz w:val="20"/>
          <w:szCs w:val="20"/>
        </w:rPr>
      </w:pPr>
      <w:r w:rsidRPr="00614376">
        <w:rPr>
          <w:iCs/>
          <w:sz w:val="20"/>
          <w:szCs w:val="20"/>
        </w:rPr>
        <w:t>Lilly warrants that it maintains a policy or program of insurance or self-insurance at levels sufficient to support the obligations of indemnification provided above.  Upon written request, Lilly will provide evidence of its insurance or</w:t>
      </w:r>
      <w:r w:rsidR="0050302C" w:rsidRPr="00614376">
        <w:rPr>
          <w:iCs/>
          <w:sz w:val="20"/>
          <w:szCs w:val="20"/>
        </w:rPr>
        <w:t>,</w:t>
      </w:r>
      <w:r w:rsidRPr="00614376">
        <w:rPr>
          <w:iCs/>
          <w:sz w:val="20"/>
          <w:szCs w:val="20"/>
        </w:rPr>
        <w:t xml:space="preserve"> if self-insured, its most recent audited financial statement to Institution.</w:t>
      </w:r>
    </w:p>
    <w:p w14:paraId="477F5CC7" w14:textId="77777777" w:rsidR="00EA7801" w:rsidRPr="00614376" w:rsidRDefault="00EA7801" w:rsidP="00B27D19">
      <w:pPr>
        <w:rPr>
          <w:rFonts w:ascii="Times New Roman" w:hAnsi="Times New Roman"/>
          <w:color w:val="000000" w:themeColor="text1"/>
        </w:rPr>
      </w:pPr>
    </w:p>
    <w:p w14:paraId="477F5CC8" w14:textId="6F19BE21" w:rsidR="00EA7801" w:rsidRPr="00614376" w:rsidRDefault="004A37D6" w:rsidP="00DD25BA">
      <w:pPr>
        <w:keepNext/>
        <w:ind w:left="360" w:hanging="360"/>
        <w:rPr>
          <w:rFonts w:ascii="Times New Roman" w:hAnsi="Times New Roman"/>
          <w:color w:val="000000" w:themeColor="text1"/>
        </w:rPr>
      </w:pPr>
      <w:r w:rsidRPr="00614376">
        <w:rPr>
          <w:rFonts w:ascii="Times New Roman" w:hAnsi="Times New Roman"/>
          <w:color w:val="000000" w:themeColor="text1"/>
        </w:rPr>
        <w:t>VI</w:t>
      </w:r>
      <w:r w:rsidR="00EA7801" w:rsidRPr="00614376">
        <w:rPr>
          <w:rFonts w:ascii="Times New Roman" w:hAnsi="Times New Roman"/>
          <w:color w:val="000000" w:themeColor="text1"/>
        </w:rPr>
        <w:t>.</w:t>
      </w:r>
      <w:r w:rsidR="00EA7801" w:rsidRPr="00614376">
        <w:rPr>
          <w:rFonts w:ascii="Times New Roman" w:hAnsi="Times New Roman"/>
          <w:color w:val="000000" w:themeColor="text1"/>
        </w:rPr>
        <w:tab/>
      </w:r>
      <w:r w:rsidR="00EA7801" w:rsidRPr="00614376">
        <w:rPr>
          <w:rFonts w:ascii="Times New Roman" w:hAnsi="Times New Roman"/>
          <w:color w:val="000000" w:themeColor="text1"/>
          <w:u w:val="single"/>
        </w:rPr>
        <w:t>SURVIVORSHIP CLAUSE</w:t>
      </w:r>
    </w:p>
    <w:p w14:paraId="477F5CC9" w14:textId="77777777" w:rsidR="00EA7801" w:rsidRPr="00614376" w:rsidRDefault="00EA7801" w:rsidP="00DD25BA">
      <w:pPr>
        <w:keepNext/>
        <w:rPr>
          <w:rFonts w:ascii="Times New Roman" w:hAnsi="Times New Roman"/>
          <w:color w:val="000000" w:themeColor="text1"/>
        </w:rPr>
      </w:pPr>
    </w:p>
    <w:p w14:paraId="477F5CCA" w14:textId="2E2D755B" w:rsidR="00EA7801" w:rsidRPr="00614376" w:rsidRDefault="00EA7801" w:rsidP="00F915DB">
      <w:pPr>
        <w:ind w:left="360"/>
        <w:rPr>
          <w:rFonts w:ascii="Times New Roman" w:hAnsi="Times New Roman"/>
          <w:color w:val="000000" w:themeColor="text1"/>
        </w:rPr>
      </w:pPr>
      <w:r w:rsidRPr="4AFC7943">
        <w:rPr>
          <w:rFonts w:ascii="Times New Roman" w:hAnsi="Times New Roman"/>
          <w:color w:val="000000" w:themeColor="text1"/>
        </w:rPr>
        <w:t>The obligations under the sections INVESTIGATOR AND INSTITUTION OBLIGATIONS</w:t>
      </w:r>
      <w:r w:rsidR="00737E89" w:rsidRPr="4AFC7943">
        <w:rPr>
          <w:rFonts w:ascii="Times New Roman" w:hAnsi="Times New Roman"/>
          <w:color w:val="000000" w:themeColor="text1"/>
        </w:rPr>
        <w:t xml:space="preserve">, </w:t>
      </w:r>
      <w:r w:rsidR="00E5206E" w:rsidRPr="4AFC7943">
        <w:rPr>
          <w:rFonts w:ascii="Times New Roman" w:hAnsi="Times New Roman"/>
          <w:color w:val="000000" w:themeColor="text1"/>
        </w:rPr>
        <w:t xml:space="preserve">PAYMENT SCHEDULE, </w:t>
      </w:r>
      <w:r w:rsidR="00442F73" w:rsidRPr="4AFC7943">
        <w:rPr>
          <w:rFonts w:ascii="Times New Roman" w:hAnsi="Times New Roman"/>
          <w:color w:val="000000" w:themeColor="text1"/>
        </w:rPr>
        <w:t>SUBJECT INJURY REIMBURSEMENT, SITE PERSONNEL DATA</w:t>
      </w:r>
      <w:r w:rsidR="00C930C0" w:rsidRPr="4AFC7943">
        <w:rPr>
          <w:rFonts w:ascii="Times New Roman" w:hAnsi="Times New Roman"/>
          <w:color w:val="000000" w:themeColor="text1"/>
        </w:rPr>
        <w:t xml:space="preserve">, </w:t>
      </w:r>
      <w:r w:rsidR="00E14C07" w:rsidRPr="4AFC7943">
        <w:rPr>
          <w:rFonts w:ascii="Times New Roman" w:hAnsi="Times New Roman"/>
          <w:color w:val="000000" w:themeColor="text1"/>
        </w:rPr>
        <w:t xml:space="preserve">INDEMNIFICATION, </w:t>
      </w:r>
      <w:r w:rsidR="00C930C0" w:rsidRPr="4AFC7943">
        <w:rPr>
          <w:rFonts w:ascii="Times New Roman" w:hAnsi="Times New Roman"/>
          <w:color w:val="000000" w:themeColor="text1"/>
        </w:rPr>
        <w:t>SURVIVORSHIP</w:t>
      </w:r>
      <w:r w:rsidR="00E14C07" w:rsidRPr="4AFC7943">
        <w:rPr>
          <w:rFonts w:ascii="Times New Roman" w:hAnsi="Times New Roman"/>
          <w:color w:val="000000" w:themeColor="text1"/>
        </w:rPr>
        <w:t xml:space="preserve">, </w:t>
      </w:r>
      <w:r w:rsidR="50E5C793" w:rsidRPr="4AFC7943">
        <w:rPr>
          <w:rFonts w:ascii="Times New Roman" w:hAnsi="Times New Roman"/>
          <w:color w:val="000000" w:themeColor="text1"/>
        </w:rPr>
        <w:t xml:space="preserve">WAIVER, </w:t>
      </w:r>
      <w:r w:rsidR="00E14C07" w:rsidRPr="4AFC7943">
        <w:rPr>
          <w:rFonts w:ascii="Times New Roman" w:hAnsi="Times New Roman"/>
          <w:color w:val="000000" w:themeColor="text1"/>
        </w:rPr>
        <w:t>and SEVERABILITY</w:t>
      </w:r>
      <w:r w:rsidR="00C930C0" w:rsidRPr="4AFC7943">
        <w:rPr>
          <w:rFonts w:ascii="Times New Roman" w:hAnsi="Times New Roman"/>
          <w:color w:val="000000" w:themeColor="text1"/>
        </w:rPr>
        <w:t xml:space="preserve"> </w:t>
      </w:r>
      <w:r w:rsidRPr="4AFC7943">
        <w:rPr>
          <w:rFonts w:ascii="Times New Roman" w:hAnsi="Times New Roman"/>
          <w:color w:val="000000" w:themeColor="text1"/>
        </w:rPr>
        <w:t>shall survive the expiration, termination</w:t>
      </w:r>
      <w:r w:rsidR="0050302C" w:rsidRPr="4AFC7943">
        <w:rPr>
          <w:rFonts w:ascii="Times New Roman" w:hAnsi="Times New Roman"/>
          <w:color w:val="000000" w:themeColor="text1"/>
        </w:rPr>
        <w:t>,</w:t>
      </w:r>
      <w:r w:rsidRPr="4AFC7943">
        <w:rPr>
          <w:rFonts w:ascii="Times New Roman" w:hAnsi="Times New Roman"/>
          <w:color w:val="000000" w:themeColor="text1"/>
        </w:rPr>
        <w:t xml:space="preserve"> or cancellation of this Agreement.</w:t>
      </w:r>
      <w:r w:rsidR="00483386" w:rsidRPr="4AFC7943">
        <w:rPr>
          <w:rFonts w:ascii="Times New Roman" w:hAnsi="Times New Roman"/>
          <w:color w:val="000000" w:themeColor="text1"/>
        </w:rPr>
        <w:t xml:space="preserve"> </w:t>
      </w:r>
    </w:p>
    <w:p w14:paraId="477F5CCB" w14:textId="77777777" w:rsidR="00EA7801" w:rsidRPr="00614376" w:rsidRDefault="00EA7801" w:rsidP="00F915DB">
      <w:pPr>
        <w:rPr>
          <w:rFonts w:ascii="Times New Roman" w:hAnsi="Times New Roman"/>
          <w:u w:val="single"/>
        </w:rPr>
      </w:pPr>
    </w:p>
    <w:p w14:paraId="386CE737" w14:textId="6807CE04" w:rsidR="00B27D19" w:rsidRPr="00614376" w:rsidRDefault="00EA7801" w:rsidP="00DD25BA">
      <w:pPr>
        <w:keepNext/>
        <w:ind w:left="360" w:hanging="360"/>
        <w:rPr>
          <w:rFonts w:ascii="Times New Roman" w:hAnsi="Times New Roman"/>
        </w:rPr>
      </w:pPr>
      <w:r w:rsidRPr="00614376">
        <w:rPr>
          <w:rFonts w:ascii="Times New Roman" w:hAnsi="Times New Roman"/>
        </w:rPr>
        <w:t>V</w:t>
      </w:r>
      <w:r w:rsidR="004A37D6" w:rsidRPr="00614376">
        <w:rPr>
          <w:rFonts w:ascii="Times New Roman" w:hAnsi="Times New Roman"/>
        </w:rPr>
        <w:t>II</w:t>
      </w:r>
      <w:r w:rsidRPr="00614376">
        <w:rPr>
          <w:rFonts w:ascii="Times New Roman" w:hAnsi="Times New Roman"/>
        </w:rPr>
        <w:t>.</w:t>
      </w:r>
      <w:r w:rsidRPr="00614376">
        <w:rPr>
          <w:rFonts w:ascii="Times New Roman" w:hAnsi="Times New Roman"/>
        </w:rPr>
        <w:tab/>
      </w:r>
      <w:r w:rsidRPr="00614376">
        <w:rPr>
          <w:rFonts w:ascii="Times New Roman" w:hAnsi="Times New Roman"/>
          <w:u w:val="single"/>
        </w:rPr>
        <w:t>INDEPENDENT CONTRACTOR</w:t>
      </w:r>
    </w:p>
    <w:p w14:paraId="477F5CCD" w14:textId="77777777" w:rsidR="00EA7801" w:rsidRPr="00614376" w:rsidRDefault="00EA7801" w:rsidP="00B27D19">
      <w:pPr>
        <w:keepNext/>
        <w:ind w:left="360" w:hanging="360"/>
        <w:rPr>
          <w:rFonts w:ascii="Times New Roman" w:hAnsi="Times New Roman"/>
        </w:rPr>
      </w:pPr>
    </w:p>
    <w:p w14:paraId="477F5CD2" w14:textId="2F1ACF01" w:rsidR="0062795F" w:rsidRPr="00614376" w:rsidRDefault="008764C5" w:rsidP="00DD25BA">
      <w:pPr>
        <w:ind w:left="360"/>
        <w:rPr>
          <w:rFonts w:ascii="Times New Roman" w:hAnsi="Times New Roman"/>
        </w:rPr>
      </w:pPr>
      <w:r w:rsidRPr="00614376">
        <w:rPr>
          <w:rFonts w:ascii="Times New Roman" w:hAnsi="Times New Roman"/>
        </w:rPr>
        <w:t>Investigator</w:t>
      </w:r>
      <w:r w:rsidR="00D649D0" w:rsidRPr="00614376">
        <w:rPr>
          <w:rFonts w:ascii="Times New Roman" w:hAnsi="Times New Roman"/>
        </w:rPr>
        <w:t>,</w:t>
      </w:r>
      <w:r w:rsidRPr="00614376">
        <w:rPr>
          <w:rFonts w:ascii="Times New Roman" w:hAnsi="Times New Roman"/>
        </w:rPr>
        <w:t xml:space="preserve"> Institution</w:t>
      </w:r>
      <w:r w:rsidR="009A40BB" w:rsidRPr="00614376">
        <w:rPr>
          <w:rFonts w:ascii="Times New Roman" w:hAnsi="Times New Roman"/>
        </w:rPr>
        <w:t xml:space="preserve">, </w:t>
      </w:r>
      <w:r w:rsidR="00D649D0" w:rsidRPr="00614376">
        <w:rPr>
          <w:rFonts w:ascii="Times New Roman" w:hAnsi="Times New Roman"/>
        </w:rPr>
        <w:t xml:space="preserve">and Lilly </w:t>
      </w:r>
      <w:r w:rsidR="0016717C" w:rsidRPr="00614376">
        <w:rPr>
          <w:rFonts w:ascii="Times New Roman" w:hAnsi="Times New Roman"/>
        </w:rPr>
        <w:t>shall</w:t>
      </w:r>
      <w:r w:rsidR="0068025B" w:rsidRPr="00614376">
        <w:rPr>
          <w:rFonts w:ascii="Times New Roman" w:hAnsi="Times New Roman"/>
        </w:rPr>
        <w:t xml:space="preserve"> be acting as independent contractors and not as agents, partners</w:t>
      </w:r>
      <w:r w:rsidR="0050302C" w:rsidRPr="00614376">
        <w:rPr>
          <w:rFonts w:ascii="Times New Roman" w:hAnsi="Times New Roman"/>
        </w:rPr>
        <w:t>,</w:t>
      </w:r>
      <w:r w:rsidR="0068025B" w:rsidRPr="00614376">
        <w:rPr>
          <w:rFonts w:ascii="Times New Roman" w:hAnsi="Times New Roman"/>
        </w:rPr>
        <w:t xml:space="preserve"> or employees of any other party.  No party has the authority to make agreements with third parties that are binding on any other party.</w:t>
      </w:r>
    </w:p>
    <w:p w14:paraId="0611B4A1" w14:textId="1D016488" w:rsidR="0034263C" w:rsidRPr="00614376" w:rsidRDefault="0034263C" w:rsidP="00F915DB">
      <w:pPr>
        <w:ind w:left="360"/>
        <w:rPr>
          <w:rFonts w:ascii="Times New Roman" w:hAnsi="Times New Roman"/>
          <w:color w:val="000000" w:themeColor="text1"/>
        </w:rPr>
      </w:pPr>
    </w:p>
    <w:p w14:paraId="12775EA8" w14:textId="14B5ABE5" w:rsidR="0034263C" w:rsidRPr="00614376" w:rsidRDefault="004A37D6" w:rsidP="00093C28">
      <w:pPr>
        <w:rPr>
          <w:rFonts w:ascii="Times New Roman" w:hAnsi="Times New Roman"/>
          <w:color w:val="000000" w:themeColor="text1"/>
        </w:rPr>
      </w:pPr>
      <w:r w:rsidRPr="00614376">
        <w:rPr>
          <w:rFonts w:ascii="Times New Roman" w:hAnsi="Times New Roman"/>
          <w:color w:val="000000" w:themeColor="text1"/>
        </w:rPr>
        <w:t>IX</w:t>
      </w:r>
      <w:r w:rsidR="0034263C" w:rsidRPr="00614376">
        <w:rPr>
          <w:rFonts w:ascii="Times New Roman" w:hAnsi="Times New Roman"/>
          <w:color w:val="000000" w:themeColor="text1"/>
        </w:rPr>
        <w:t>.</w:t>
      </w:r>
      <w:r w:rsidR="00A17485" w:rsidRPr="00614376">
        <w:rPr>
          <w:rFonts w:ascii="Times New Roman" w:hAnsi="Times New Roman"/>
          <w:color w:val="000000" w:themeColor="text1"/>
        </w:rPr>
        <w:t xml:space="preserve">  </w:t>
      </w:r>
      <w:r w:rsidR="0034263C" w:rsidRPr="00614376">
        <w:rPr>
          <w:rFonts w:ascii="Times New Roman" w:hAnsi="Times New Roman"/>
          <w:color w:val="000000" w:themeColor="text1"/>
          <w:u w:val="single"/>
        </w:rPr>
        <w:t>ASSIGNMENT</w:t>
      </w:r>
    </w:p>
    <w:p w14:paraId="087706F6" w14:textId="77777777" w:rsidR="0034263C" w:rsidRPr="00614376" w:rsidRDefault="0034263C" w:rsidP="0034263C">
      <w:pPr>
        <w:ind w:left="360"/>
        <w:rPr>
          <w:rFonts w:ascii="Times New Roman" w:hAnsi="Times New Roman"/>
          <w:color w:val="000000" w:themeColor="text1"/>
        </w:rPr>
      </w:pPr>
    </w:p>
    <w:p w14:paraId="597A7FE2" w14:textId="37AD88FA" w:rsidR="0034263C" w:rsidRPr="00614376" w:rsidRDefault="0034263C" w:rsidP="00F915DB">
      <w:pPr>
        <w:ind w:left="360"/>
        <w:rPr>
          <w:rFonts w:ascii="Times New Roman" w:hAnsi="Times New Roman"/>
          <w:color w:val="000000" w:themeColor="text1"/>
        </w:rPr>
      </w:pPr>
      <w:r w:rsidRPr="00614376">
        <w:rPr>
          <w:rFonts w:ascii="Times New Roman" w:hAnsi="Times New Roman"/>
          <w:color w:val="000000" w:themeColor="text1"/>
          <w:u w:val="single"/>
        </w:rPr>
        <w:t>I</w:t>
      </w:r>
      <w:r w:rsidRPr="00614376">
        <w:rPr>
          <w:rFonts w:ascii="Times New Roman" w:hAnsi="Times New Roman"/>
          <w:color w:val="000000" w:themeColor="text1"/>
        </w:rPr>
        <w:t>nstitution shall not assign, transfer</w:t>
      </w:r>
      <w:r w:rsidR="0050302C" w:rsidRPr="00614376">
        <w:rPr>
          <w:rFonts w:ascii="Times New Roman" w:hAnsi="Times New Roman"/>
          <w:color w:val="000000" w:themeColor="text1"/>
        </w:rPr>
        <w:t>,</w:t>
      </w:r>
      <w:r w:rsidRPr="00614376">
        <w:rPr>
          <w:rFonts w:ascii="Times New Roman" w:hAnsi="Times New Roman"/>
          <w:color w:val="000000" w:themeColor="text1"/>
        </w:rPr>
        <w:t xml:space="preserve"> or otherwise delegate any of its obligations under this Agreement without Lilly’s prior written consent in each instance.  Institution and Investigator acknowledge that Lilly will have the right to assign this Agreement to any of its affiliates, to a contract research organization in connection with the transfer of sponsor obligations, in connection with a merger or other corporate reorganization, or otherwise in connection with the transfer of all or substantially all of Lilly’s assets that bear on the Study drug(s) or device(s)</w:t>
      </w:r>
    </w:p>
    <w:p w14:paraId="6908BA75" w14:textId="6262822A" w:rsidR="008D0B58" w:rsidRPr="00614376" w:rsidRDefault="008D0B58" w:rsidP="00B27D19">
      <w:pPr>
        <w:rPr>
          <w:rFonts w:ascii="Times New Roman" w:hAnsi="Times New Roman"/>
          <w:color w:val="000000" w:themeColor="text1"/>
        </w:rPr>
      </w:pPr>
    </w:p>
    <w:p w14:paraId="51C628EE" w14:textId="7E0661AE" w:rsidR="0076511B" w:rsidRPr="00614376" w:rsidRDefault="004A37D6" w:rsidP="0076511B">
      <w:pPr>
        <w:rPr>
          <w:rFonts w:ascii="Times New Roman" w:hAnsi="Times New Roman"/>
          <w:color w:val="000000" w:themeColor="text1"/>
        </w:rPr>
      </w:pPr>
      <w:r w:rsidRPr="00614376">
        <w:rPr>
          <w:rFonts w:ascii="Times New Roman" w:hAnsi="Times New Roman"/>
          <w:color w:val="000000" w:themeColor="text1"/>
        </w:rPr>
        <w:t>X</w:t>
      </w:r>
      <w:r w:rsidR="0076511B" w:rsidRPr="00614376">
        <w:rPr>
          <w:rFonts w:ascii="Times New Roman" w:hAnsi="Times New Roman"/>
          <w:color w:val="000000" w:themeColor="text1"/>
        </w:rPr>
        <w:t xml:space="preserve">. </w:t>
      </w:r>
      <w:r w:rsidRPr="00614376">
        <w:rPr>
          <w:rFonts w:ascii="Times New Roman" w:hAnsi="Times New Roman"/>
          <w:color w:val="000000" w:themeColor="text1"/>
        </w:rPr>
        <w:t xml:space="preserve">  </w:t>
      </w:r>
      <w:r w:rsidR="00103089" w:rsidRPr="00614376">
        <w:rPr>
          <w:rFonts w:ascii="Times New Roman" w:hAnsi="Times New Roman"/>
          <w:color w:val="000000" w:themeColor="text1"/>
          <w:u w:val="single"/>
        </w:rPr>
        <w:t>AMENDMENTS</w:t>
      </w:r>
      <w:r w:rsidR="00DE7519" w:rsidRPr="00614376">
        <w:rPr>
          <w:rFonts w:ascii="Times New Roman" w:hAnsi="Times New Roman"/>
          <w:color w:val="000000" w:themeColor="text1"/>
          <w:u w:val="single"/>
        </w:rPr>
        <w:t xml:space="preserve"> </w:t>
      </w:r>
    </w:p>
    <w:p w14:paraId="06A480B3" w14:textId="77777777" w:rsidR="0076511B" w:rsidRPr="00614376" w:rsidRDefault="0076511B" w:rsidP="0076511B">
      <w:pPr>
        <w:rPr>
          <w:rFonts w:ascii="Times New Roman" w:hAnsi="Times New Roman"/>
        </w:rPr>
      </w:pPr>
    </w:p>
    <w:p w14:paraId="156A2D11" w14:textId="070440D7" w:rsidR="002A6F91" w:rsidRPr="00614376" w:rsidRDefault="00281D89" w:rsidP="0034263C">
      <w:pPr>
        <w:ind w:left="360"/>
        <w:rPr>
          <w:rFonts w:ascii="Times New Roman" w:hAnsi="Times New Roman"/>
        </w:rPr>
      </w:pPr>
      <w:r w:rsidRPr="35824668">
        <w:rPr>
          <w:rFonts w:ascii="Times New Roman" w:hAnsi="Times New Roman"/>
        </w:rPr>
        <w:t>T</w:t>
      </w:r>
      <w:r w:rsidR="00DF557F" w:rsidRPr="35824668">
        <w:rPr>
          <w:rFonts w:ascii="Times New Roman" w:hAnsi="Times New Roman"/>
        </w:rPr>
        <w:t>he terms of t</w:t>
      </w:r>
      <w:r w:rsidRPr="35824668">
        <w:rPr>
          <w:rFonts w:ascii="Times New Roman" w:hAnsi="Times New Roman"/>
        </w:rPr>
        <w:t xml:space="preserve">his Agreement may be amended by an instrument in writing signed by the parties </w:t>
      </w:r>
      <w:r w:rsidR="0026581F" w:rsidRPr="35824668">
        <w:rPr>
          <w:rFonts w:ascii="Times New Roman" w:hAnsi="Times New Roman"/>
        </w:rPr>
        <w:t>to this Agreement</w:t>
      </w:r>
      <w:r w:rsidR="00DF557F" w:rsidRPr="35824668">
        <w:rPr>
          <w:rFonts w:ascii="Times New Roman" w:hAnsi="Times New Roman"/>
        </w:rPr>
        <w:t>.</w:t>
      </w:r>
      <w:r w:rsidRPr="35824668">
        <w:rPr>
          <w:rFonts w:ascii="Times New Roman" w:hAnsi="Times New Roman"/>
        </w:rPr>
        <w:t xml:space="preserve"> </w:t>
      </w:r>
      <w:r w:rsidR="00DF557F" w:rsidRPr="35824668">
        <w:rPr>
          <w:rFonts w:ascii="Times New Roman" w:hAnsi="Times New Roman"/>
        </w:rPr>
        <w:t>C</w:t>
      </w:r>
      <w:r w:rsidRPr="35824668">
        <w:rPr>
          <w:rFonts w:ascii="Times New Roman" w:hAnsi="Times New Roman"/>
        </w:rPr>
        <w:t>hanges or modifications to the Protocol, the Study Budget and/or Institution or Investigator information</w:t>
      </w:r>
      <w:r w:rsidR="002A6F91" w:rsidRPr="35824668">
        <w:rPr>
          <w:rFonts w:ascii="Times New Roman" w:hAnsi="Times New Roman"/>
        </w:rPr>
        <w:t xml:space="preserve"> may be communicated without an amendment to the Agreement via email correspondence or letter.</w:t>
      </w:r>
      <w:r w:rsidRPr="35824668">
        <w:rPr>
          <w:rFonts w:ascii="Times New Roman" w:hAnsi="Times New Roman"/>
        </w:rPr>
        <w:t xml:space="preserve"> </w:t>
      </w:r>
    </w:p>
    <w:p w14:paraId="1DEDF6F0" w14:textId="77777777" w:rsidR="002A6F91" w:rsidRPr="00614376" w:rsidRDefault="002A6F91" w:rsidP="0034263C">
      <w:pPr>
        <w:ind w:left="360"/>
        <w:rPr>
          <w:rFonts w:ascii="Times New Roman" w:hAnsi="Times New Roman"/>
        </w:rPr>
      </w:pPr>
    </w:p>
    <w:p w14:paraId="6FDF476B" w14:textId="1A00CBAF" w:rsidR="0034263C" w:rsidRPr="00614376" w:rsidRDefault="00536A2A" w:rsidP="0034263C">
      <w:pPr>
        <w:ind w:left="360"/>
        <w:rPr>
          <w:rFonts w:ascii="Times New Roman" w:hAnsi="Times New Roman"/>
        </w:rPr>
      </w:pPr>
      <w:r w:rsidRPr="35824668">
        <w:rPr>
          <w:rFonts w:ascii="Times New Roman" w:hAnsi="Times New Roman"/>
        </w:rPr>
        <w:t xml:space="preserve">Institution and </w:t>
      </w:r>
      <w:r w:rsidR="003771CA" w:rsidRPr="35824668">
        <w:rPr>
          <w:rFonts w:ascii="Times New Roman" w:hAnsi="Times New Roman"/>
        </w:rPr>
        <w:t>I</w:t>
      </w:r>
      <w:r w:rsidRPr="35824668">
        <w:rPr>
          <w:rFonts w:ascii="Times New Roman" w:hAnsi="Times New Roman"/>
        </w:rPr>
        <w:t>nvestigator shall use their best efforts to review any amendments to this Agreement</w:t>
      </w:r>
      <w:r w:rsidR="003771CA" w:rsidRPr="35824668">
        <w:rPr>
          <w:rFonts w:ascii="Times New Roman" w:hAnsi="Times New Roman"/>
        </w:rPr>
        <w:t xml:space="preserve"> </w:t>
      </w:r>
      <w:r w:rsidR="00376E35" w:rsidRPr="35824668">
        <w:rPr>
          <w:rFonts w:ascii="Times New Roman" w:hAnsi="Times New Roman"/>
        </w:rPr>
        <w:t xml:space="preserve">in good faith and in a timely manner </w:t>
      </w:r>
      <w:r w:rsidR="003771CA" w:rsidRPr="35824668">
        <w:rPr>
          <w:rFonts w:ascii="Times New Roman" w:hAnsi="Times New Roman"/>
        </w:rPr>
        <w:t>and</w:t>
      </w:r>
      <w:r w:rsidR="00281D89" w:rsidRPr="35824668">
        <w:rPr>
          <w:rFonts w:ascii="Times New Roman" w:hAnsi="Times New Roman"/>
        </w:rPr>
        <w:t xml:space="preserve">, if applicable, </w:t>
      </w:r>
      <w:r w:rsidR="003771CA" w:rsidRPr="35824668">
        <w:rPr>
          <w:rFonts w:ascii="Times New Roman" w:hAnsi="Times New Roman"/>
        </w:rPr>
        <w:t>to facilitate the time</w:t>
      </w:r>
      <w:r w:rsidR="00376E35" w:rsidRPr="35824668">
        <w:rPr>
          <w:rFonts w:ascii="Times New Roman" w:hAnsi="Times New Roman"/>
        </w:rPr>
        <w:t>ly execution of said amendments (</w:t>
      </w:r>
      <w:r w:rsidR="003771CA" w:rsidRPr="35824668">
        <w:rPr>
          <w:rFonts w:ascii="Times New Roman" w:hAnsi="Times New Roman"/>
        </w:rPr>
        <w:t>whenever reasonabl</w:t>
      </w:r>
      <w:r w:rsidR="00281D89" w:rsidRPr="35824668">
        <w:rPr>
          <w:rFonts w:ascii="Times New Roman" w:hAnsi="Times New Roman"/>
        </w:rPr>
        <w:t>y</w:t>
      </w:r>
      <w:r w:rsidR="003771CA" w:rsidRPr="35824668">
        <w:rPr>
          <w:rFonts w:ascii="Times New Roman" w:hAnsi="Times New Roman"/>
        </w:rPr>
        <w:t xml:space="preserve"> practicable</w:t>
      </w:r>
      <w:r w:rsidR="00376E35" w:rsidRPr="35824668">
        <w:rPr>
          <w:rFonts w:ascii="Times New Roman" w:hAnsi="Times New Roman"/>
        </w:rPr>
        <w:t xml:space="preserve"> </w:t>
      </w:r>
      <w:r w:rsidR="003771CA" w:rsidRPr="35824668">
        <w:rPr>
          <w:rFonts w:ascii="Times New Roman" w:hAnsi="Times New Roman"/>
        </w:rPr>
        <w:t>w</w:t>
      </w:r>
      <w:r w:rsidR="00376E35" w:rsidRPr="35824668">
        <w:rPr>
          <w:rFonts w:ascii="Times New Roman" w:hAnsi="Times New Roman"/>
        </w:rPr>
        <w:t>ithin thirty (30</w:t>
      </w:r>
      <w:r w:rsidR="003771CA" w:rsidRPr="35824668">
        <w:rPr>
          <w:rFonts w:ascii="Times New Roman" w:hAnsi="Times New Roman"/>
        </w:rPr>
        <w:t>) business days from receipt of the amendment from Lilly</w:t>
      </w:r>
      <w:r w:rsidR="00376E35" w:rsidRPr="35824668">
        <w:rPr>
          <w:rFonts w:ascii="Times New Roman" w:hAnsi="Times New Roman"/>
        </w:rPr>
        <w:t>), including providing or obtaining any requisite documentation or approvals (</w:t>
      </w:r>
      <w:r w:rsidR="11A88A5C" w:rsidRPr="35824668">
        <w:rPr>
          <w:rFonts w:ascii="Times New Roman" w:hAnsi="Times New Roman"/>
        </w:rPr>
        <w:t>i.e.,</w:t>
      </w:r>
      <w:r w:rsidR="00376E35" w:rsidRPr="35824668">
        <w:rPr>
          <w:rFonts w:ascii="Times New Roman" w:hAnsi="Times New Roman"/>
        </w:rPr>
        <w:t xml:space="preserve"> IRB approval)</w:t>
      </w:r>
      <w:r w:rsidRPr="35824668">
        <w:rPr>
          <w:rFonts w:ascii="Times New Roman" w:hAnsi="Times New Roman"/>
        </w:rPr>
        <w:t>. </w:t>
      </w:r>
      <w:r w:rsidR="00103089" w:rsidRPr="35824668">
        <w:rPr>
          <w:rFonts w:ascii="Times New Roman" w:hAnsi="Times New Roman"/>
        </w:rPr>
        <w:t xml:space="preserve"> </w:t>
      </w:r>
    </w:p>
    <w:p w14:paraId="5230A3C4" w14:textId="525F91A7" w:rsidR="00B623D9" w:rsidRPr="00614376" w:rsidRDefault="00B623D9" w:rsidP="005971DA">
      <w:pPr>
        <w:pStyle w:val="ListParagraph"/>
        <w:rPr>
          <w:rFonts w:ascii="Times New Roman" w:hAnsi="Times New Roman"/>
        </w:rPr>
      </w:pPr>
    </w:p>
    <w:p w14:paraId="689A7F55" w14:textId="55DE5116" w:rsidR="008D0B58" w:rsidRPr="00614376" w:rsidRDefault="004A37D6" w:rsidP="00DE4C02">
      <w:pPr>
        <w:tabs>
          <w:tab w:val="left" w:pos="360"/>
        </w:tabs>
        <w:rPr>
          <w:rFonts w:ascii="Times New Roman" w:hAnsi="Times New Roman"/>
        </w:rPr>
      </w:pPr>
      <w:r w:rsidRPr="00614376">
        <w:rPr>
          <w:rFonts w:ascii="Times New Roman" w:hAnsi="Times New Roman"/>
        </w:rPr>
        <w:t>XI</w:t>
      </w:r>
      <w:r w:rsidR="00DE38D3" w:rsidRPr="00614376">
        <w:rPr>
          <w:rFonts w:ascii="Times New Roman" w:hAnsi="Times New Roman"/>
        </w:rPr>
        <w:t xml:space="preserve">. </w:t>
      </w:r>
      <w:r w:rsidR="00DE38D3" w:rsidRPr="00614376">
        <w:rPr>
          <w:rFonts w:ascii="Times New Roman" w:hAnsi="Times New Roman"/>
          <w:u w:val="single"/>
        </w:rPr>
        <w:t>WAIVER</w:t>
      </w:r>
    </w:p>
    <w:p w14:paraId="578FC21D" w14:textId="77777777" w:rsidR="00DE38D3" w:rsidRPr="00614376" w:rsidRDefault="00DE38D3" w:rsidP="00DE4C02">
      <w:pPr>
        <w:tabs>
          <w:tab w:val="left" w:pos="360"/>
        </w:tabs>
        <w:rPr>
          <w:rFonts w:ascii="Times New Roman" w:hAnsi="Times New Roman"/>
        </w:rPr>
      </w:pPr>
    </w:p>
    <w:p w14:paraId="4116BBF6" w14:textId="5F6DD481" w:rsidR="00DE38D3" w:rsidRPr="00614376" w:rsidRDefault="00DE38D3" w:rsidP="00DE4C02">
      <w:pPr>
        <w:tabs>
          <w:tab w:val="left" w:pos="360"/>
        </w:tabs>
        <w:ind w:left="360"/>
        <w:rPr>
          <w:rFonts w:ascii="Times New Roman" w:hAnsi="Times New Roman"/>
        </w:rPr>
      </w:pPr>
      <w:r w:rsidRPr="00614376">
        <w:rPr>
          <w:rFonts w:ascii="Times New Roman" w:hAnsi="Times New Roman"/>
          <w:iCs/>
        </w:rPr>
        <w:t xml:space="preserve">The waiver by any party of a breach or violation of any provision of this Agreement shall </w:t>
      </w:r>
      <w:r w:rsidR="00257AF7" w:rsidRPr="00614376">
        <w:rPr>
          <w:rFonts w:ascii="Times New Roman" w:hAnsi="Times New Roman"/>
          <w:iCs/>
        </w:rPr>
        <w:t>neither</w:t>
      </w:r>
      <w:r w:rsidR="00B27D19" w:rsidRPr="00614376">
        <w:rPr>
          <w:rFonts w:ascii="Times New Roman" w:hAnsi="Times New Roman"/>
          <w:iCs/>
        </w:rPr>
        <w:t xml:space="preserve"> </w:t>
      </w:r>
      <w:r w:rsidR="00DE4C02" w:rsidRPr="00614376">
        <w:rPr>
          <w:rFonts w:ascii="Times New Roman" w:hAnsi="Times New Roman"/>
          <w:iCs/>
        </w:rPr>
        <w:t xml:space="preserve">operate </w:t>
      </w:r>
      <w:r w:rsidR="00070C56" w:rsidRPr="00614376">
        <w:rPr>
          <w:rFonts w:ascii="Times New Roman" w:hAnsi="Times New Roman"/>
          <w:iCs/>
        </w:rPr>
        <w:t xml:space="preserve">as, </w:t>
      </w:r>
      <w:r w:rsidR="00257AF7" w:rsidRPr="00614376">
        <w:rPr>
          <w:rFonts w:ascii="Times New Roman" w:hAnsi="Times New Roman"/>
          <w:iCs/>
        </w:rPr>
        <w:t>n</w:t>
      </w:r>
      <w:r w:rsidR="00DE4C02" w:rsidRPr="00614376">
        <w:rPr>
          <w:rFonts w:ascii="Times New Roman" w:hAnsi="Times New Roman"/>
          <w:iCs/>
        </w:rPr>
        <w:t>or be construed as</w:t>
      </w:r>
      <w:r w:rsidR="00070C56" w:rsidRPr="00614376">
        <w:rPr>
          <w:rFonts w:ascii="Times New Roman" w:hAnsi="Times New Roman"/>
          <w:iCs/>
        </w:rPr>
        <w:t>,</w:t>
      </w:r>
      <w:r w:rsidR="00DE4C02" w:rsidRPr="00614376">
        <w:rPr>
          <w:rFonts w:ascii="Times New Roman" w:hAnsi="Times New Roman"/>
          <w:iCs/>
        </w:rPr>
        <w:t xml:space="preserve"> </w:t>
      </w:r>
      <w:r w:rsidRPr="00614376">
        <w:rPr>
          <w:rFonts w:ascii="Times New Roman" w:hAnsi="Times New Roman"/>
          <w:iCs/>
        </w:rPr>
        <w:t>a waiver of any subsequent breach of this Agreement.</w:t>
      </w:r>
      <w:r w:rsidR="00B27D19" w:rsidRPr="00614376">
        <w:rPr>
          <w:rFonts w:ascii="Times New Roman" w:hAnsi="Times New Roman"/>
          <w:iCs/>
        </w:rPr>
        <w:t xml:space="preserve"> </w:t>
      </w:r>
    </w:p>
    <w:p w14:paraId="6F55F02E" w14:textId="4E4210EA" w:rsidR="00DE38D3" w:rsidRPr="00614376" w:rsidRDefault="00DE38D3" w:rsidP="00DE4C02">
      <w:pPr>
        <w:tabs>
          <w:tab w:val="left" w:pos="360"/>
        </w:tabs>
        <w:rPr>
          <w:rFonts w:ascii="Times New Roman" w:hAnsi="Times New Roman"/>
        </w:rPr>
      </w:pPr>
      <w:r w:rsidRPr="00614376">
        <w:rPr>
          <w:rFonts w:ascii="Times New Roman" w:hAnsi="Times New Roman"/>
        </w:rPr>
        <w:tab/>
      </w:r>
    </w:p>
    <w:p w14:paraId="596C4760" w14:textId="4CD9A304" w:rsidR="00DE4C02" w:rsidRPr="00614376" w:rsidRDefault="00DE4C02" w:rsidP="00DE4C02">
      <w:pPr>
        <w:textAlignment w:val="center"/>
        <w:rPr>
          <w:rFonts w:ascii="Times New Roman" w:hAnsi="Times New Roman"/>
          <w:color w:val="008000"/>
        </w:rPr>
      </w:pPr>
      <w:r w:rsidRPr="00614376">
        <w:rPr>
          <w:rFonts w:ascii="Times New Roman" w:hAnsi="Times New Roman"/>
        </w:rPr>
        <w:t>X</w:t>
      </w:r>
      <w:r w:rsidR="004A37D6" w:rsidRPr="00614376">
        <w:rPr>
          <w:rFonts w:ascii="Times New Roman" w:hAnsi="Times New Roman"/>
        </w:rPr>
        <w:t>II</w:t>
      </w:r>
      <w:r w:rsidRPr="00614376">
        <w:rPr>
          <w:rFonts w:ascii="Times New Roman" w:hAnsi="Times New Roman"/>
        </w:rPr>
        <w:t xml:space="preserve">. </w:t>
      </w:r>
      <w:r w:rsidR="000C07FF" w:rsidRPr="00614376">
        <w:rPr>
          <w:rFonts w:ascii="Times New Roman" w:hAnsi="Times New Roman"/>
        </w:rPr>
        <w:t xml:space="preserve"> </w:t>
      </w:r>
      <w:hyperlink r:id="rId17" w:anchor="TABLE_OF_CONTENTS" w:history="1">
        <w:r w:rsidR="008D0B58" w:rsidRPr="00614376">
          <w:rPr>
            <w:rStyle w:val="Hyperlink"/>
            <w:rFonts w:ascii="Times New Roman" w:hAnsi="Times New Roman"/>
            <w:color w:val="auto"/>
          </w:rPr>
          <w:t>SEVERABILITY</w:t>
        </w:r>
      </w:hyperlink>
    </w:p>
    <w:p w14:paraId="1657A765" w14:textId="1FD7E5B4" w:rsidR="00DE4C02" w:rsidRPr="00614376" w:rsidRDefault="00DE4C02" w:rsidP="00DE4C02">
      <w:pPr>
        <w:textAlignment w:val="center"/>
        <w:rPr>
          <w:rFonts w:ascii="Times New Roman" w:hAnsi="Times New Roman"/>
          <w:iCs/>
          <w:color w:val="008000"/>
        </w:rPr>
      </w:pPr>
    </w:p>
    <w:p w14:paraId="0A13D226" w14:textId="0624E9C4" w:rsidR="008D0B58" w:rsidRPr="00614376" w:rsidRDefault="008D0B58" w:rsidP="00902587">
      <w:pPr>
        <w:tabs>
          <w:tab w:val="left" w:pos="360"/>
        </w:tabs>
        <w:ind w:left="360"/>
        <w:textAlignment w:val="center"/>
        <w:rPr>
          <w:rFonts w:ascii="Times New Roman" w:hAnsi="Times New Roman"/>
          <w:iCs/>
        </w:rPr>
      </w:pPr>
      <w:proofErr w:type="gramStart"/>
      <w:r w:rsidRPr="00614376">
        <w:rPr>
          <w:rFonts w:ascii="Times New Roman" w:hAnsi="Times New Roman"/>
          <w:iCs/>
        </w:rPr>
        <w:t>In the event that</w:t>
      </w:r>
      <w:proofErr w:type="gramEnd"/>
      <w:r w:rsidRPr="00614376">
        <w:rPr>
          <w:rFonts w:ascii="Times New Roman" w:hAnsi="Times New Roman"/>
          <w:iCs/>
        </w:rPr>
        <w:t xml:space="preserve"> any provision </w:t>
      </w:r>
      <w:r w:rsidR="00DE4C02" w:rsidRPr="00614376">
        <w:rPr>
          <w:rFonts w:ascii="Times New Roman" w:hAnsi="Times New Roman"/>
          <w:iCs/>
        </w:rPr>
        <w:t>of this Agreement</w:t>
      </w:r>
      <w:r w:rsidRPr="00614376">
        <w:rPr>
          <w:rFonts w:ascii="Times New Roman" w:hAnsi="Times New Roman"/>
          <w:iCs/>
        </w:rPr>
        <w:t xml:space="preserve"> is found invalid or unenforceable pursuant to judicial decree or decision, </w:t>
      </w:r>
      <w:r w:rsidR="00760AA7" w:rsidRPr="00614376">
        <w:rPr>
          <w:rFonts w:ascii="Times New Roman" w:hAnsi="Times New Roman"/>
          <w:iCs/>
        </w:rPr>
        <w:t>that</w:t>
      </w:r>
      <w:r w:rsidR="006D5860" w:rsidRPr="00614376">
        <w:rPr>
          <w:rFonts w:ascii="Times New Roman" w:hAnsi="Times New Roman"/>
          <w:iCs/>
        </w:rPr>
        <w:t xml:space="preserve"> provision</w:t>
      </w:r>
      <w:r w:rsidR="008B3DA0" w:rsidRPr="00614376">
        <w:rPr>
          <w:rFonts w:ascii="Times New Roman" w:hAnsi="Times New Roman"/>
          <w:iCs/>
        </w:rPr>
        <w:t>(s)</w:t>
      </w:r>
      <w:r w:rsidR="006D5860" w:rsidRPr="00614376">
        <w:rPr>
          <w:rFonts w:ascii="Times New Roman" w:hAnsi="Times New Roman"/>
          <w:iCs/>
        </w:rPr>
        <w:t xml:space="preserve"> is deemed severed from this Agreement and </w:t>
      </w:r>
      <w:r w:rsidRPr="00614376">
        <w:rPr>
          <w:rFonts w:ascii="Times New Roman" w:hAnsi="Times New Roman"/>
          <w:iCs/>
        </w:rPr>
        <w:t>the remainder of this Agreement shall remain valid and enforceable according to its terms.</w:t>
      </w:r>
    </w:p>
    <w:p w14:paraId="3336504E" w14:textId="77777777" w:rsidR="00B12AD9" w:rsidRPr="00614376" w:rsidRDefault="00B12AD9" w:rsidP="00F915DB">
      <w:pPr>
        <w:ind w:left="360"/>
        <w:rPr>
          <w:rFonts w:ascii="Times New Roman" w:hAnsi="Times New Roman"/>
          <w:color w:val="000000" w:themeColor="text1"/>
        </w:rPr>
      </w:pPr>
    </w:p>
    <w:p w14:paraId="477F5CD8" w14:textId="50501841" w:rsidR="007E28FC" w:rsidRPr="00614376" w:rsidRDefault="00DE4C02" w:rsidP="00DD25BA">
      <w:pPr>
        <w:keepNext/>
        <w:tabs>
          <w:tab w:val="left" w:pos="426"/>
        </w:tabs>
        <w:rPr>
          <w:rFonts w:ascii="Times New Roman" w:hAnsi="Times New Roman"/>
          <w:color w:val="000000" w:themeColor="text1"/>
        </w:rPr>
      </w:pPr>
      <w:r w:rsidRPr="00614376">
        <w:rPr>
          <w:rFonts w:ascii="Times New Roman" w:hAnsi="Times New Roman"/>
          <w:color w:val="000000" w:themeColor="text1"/>
        </w:rPr>
        <w:t>X</w:t>
      </w:r>
      <w:r w:rsidR="004A37D6" w:rsidRPr="00614376">
        <w:rPr>
          <w:rFonts w:ascii="Times New Roman" w:hAnsi="Times New Roman"/>
          <w:color w:val="000000" w:themeColor="text1"/>
        </w:rPr>
        <w:t>III</w:t>
      </w:r>
      <w:r w:rsidR="007E28FC" w:rsidRPr="00614376">
        <w:rPr>
          <w:rFonts w:ascii="Times New Roman" w:hAnsi="Times New Roman"/>
          <w:color w:val="000000" w:themeColor="text1"/>
        </w:rPr>
        <w:t>.</w:t>
      </w:r>
      <w:r w:rsidR="000C07FF" w:rsidRPr="00614376">
        <w:rPr>
          <w:rFonts w:ascii="Times New Roman" w:hAnsi="Times New Roman"/>
          <w:color w:val="000000" w:themeColor="text1"/>
        </w:rPr>
        <w:t xml:space="preserve">   </w:t>
      </w:r>
      <w:r w:rsidR="007E28FC" w:rsidRPr="00614376">
        <w:rPr>
          <w:rFonts w:ascii="Times New Roman" w:hAnsi="Times New Roman"/>
          <w:color w:val="000000" w:themeColor="text1"/>
          <w:u w:val="single"/>
        </w:rPr>
        <w:t>BINDING EFFECT, COUNTERPARTS AND ELECTRONIC TRANSMISSIONS</w:t>
      </w:r>
    </w:p>
    <w:p w14:paraId="477F5CD9" w14:textId="77777777" w:rsidR="004959B7" w:rsidRPr="00614376" w:rsidRDefault="004959B7" w:rsidP="00DD25BA">
      <w:pPr>
        <w:keepNext/>
        <w:rPr>
          <w:rFonts w:ascii="Times New Roman" w:hAnsi="Times New Roman"/>
          <w:color w:val="000000" w:themeColor="text1"/>
        </w:rPr>
      </w:pPr>
    </w:p>
    <w:p w14:paraId="477F5CDA" w14:textId="3271B323" w:rsidR="009D016F" w:rsidRPr="00614376" w:rsidRDefault="00A01129" w:rsidP="00F915DB">
      <w:pPr>
        <w:ind w:left="360"/>
        <w:rPr>
          <w:rFonts w:ascii="Times New Roman" w:hAnsi="Times New Roman"/>
          <w:color w:val="000000" w:themeColor="text1"/>
        </w:rPr>
      </w:pPr>
      <w:r w:rsidRPr="00614376">
        <w:rPr>
          <w:rFonts w:ascii="Times New Roman" w:hAnsi="Times New Roman"/>
          <w:color w:val="000000" w:themeColor="text1"/>
        </w:rPr>
        <w:t xml:space="preserve">By signing this Agreement, </w:t>
      </w:r>
      <w:r w:rsidR="00012354" w:rsidRPr="00614376">
        <w:rPr>
          <w:rFonts w:ascii="Times New Roman" w:hAnsi="Times New Roman"/>
          <w:color w:val="000000" w:themeColor="text1"/>
        </w:rPr>
        <w:t xml:space="preserve">Investigator and </w:t>
      </w:r>
      <w:r w:rsidR="00565406" w:rsidRPr="00614376">
        <w:rPr>
          <w:rFonts w:ascii="Times New Roman" w:hAnsi="Times New Roman"/>
          <w:color w:val="000000" w:themeColor="text1"/>
        </w:rPr>
        <w:t>Institution</w:t>
      </w:r>
      <w:r w:rsidRPr="00614376">
        <w:rPr>
          <w:rFonts w:ascii="Times New Roman" w:hAnsi="Times New Roman"/>
          <w:color w:val="000000" w:themeColor="text1"/>
        </w:rPr>
        <w:t xml:space="preserve"> </w:t>
      </w:r>
      <w:r w:rsidR="00F102A7" w:rsidRPr="00614376">
        <w:rPr>
          <w:rFonts w:ascii="Times New Roman" w:hAnsi="Times New Roman"/>
          <w:color w:val="000000" w:themeColor="text1"/>
        </w:rPr>
        <w:t>represent and</w:t>
      </w:r>
      <w:r w:rsidR="00565406" w:rsidRPr="00614376">
        <w:rPr>
          <w:rFonts w:ascii="Times New Roman" w:hAnsi="Times New Roman"/>
          <w:color w:val="000000" w:themeColor="text1"/>
        </w:rPr>
        <w:t xml:space="preserve"> warrant </w:t>
      </w:r>
      <w:r w:rsidRPr="00614376">
        <w:rPr>
          <w:rFonts w:ascii="Times New Roman" w:hAnsi="Times New Roman"/>
          <w:color w:val="000000" w:themeColor="text1"/>
        </w:rPr>
        <w:t xml:space="preserve">that </w:t>
      </w:r>
      <w:r w:rsidR="00012354" w:rsidRPr="00614376">
        <w:rPr>
          <w:rFonts w:ascii="Times New Roman" w:hAnsi="Times New Roman"/>
          <w:color w:val="000000" w:themeColor="text1"/>
        </w:rPr>
        <w:t>they have</w:t>
      </w:r>
      <w:r w:rsidRPr="00614376">
        <w:rPr>
          <w:rFonts w:ascii="Times New Roman" w:hAnsi="Times New Roman"/>
          <w:color w:val="000000" w:themeColor="text1"/>
        </w:rPr>
        <w:t xml:space="preserve"> the authority and ability to</w:t>
      </w:r>
      <w:r w:rsidR="002F0F3E" w:rsidRPr="00614376">
        <w:rPr>
          <w:rFonts w:ascii="Times New Roman" w:hAnsi="Times New Roman"/>
          <w:color w:val="000000" w:themeColor="text1"/>
        </w:rPr>
        <w:t xml:space="preserve"> bind,</w:t>
      </w:r>
      <w:r w:rsidRPr="00614376">
        <w:rPr>
          <w:rFonts w:ascii="Times New Roman" w:hAnsi="Times New Roman"/>
          <w:color w:val="000000" w:themeColor="text1"/>
        </w:rPr>
        <w:t xml:space="preserve"> or </w:t>
      </w:r>
      <w:r w:rsidR="0016717C" w:rsidRPr="00614376">
        <w:rPr>
          <w:rFonts w:ascii="Times New Roman" w:hAnsi="Times New Roman"/>
          <w:color w:val="000000" w:themeColor="text1"/>
        </w:rPr>
        <w:t>shall</w:t>
      </w:r>
      <w:r w:rsidRPr="00614376">
        <w:rPr>
          <w:rFonts w:ascii="Times New Roman" w:hAnsi="Times New Roman"/>
          <w:color w:val="000000" w:themeColor="text1"/>
        </w:rPr>
        <w:t xml:space="preserve"> otherwise contractually bind</w:t>
      </w:r>
      <w:r w:rsidR="002F0F3E" w:rsidRPr="00614376">
        <w:rPr>
          <w:rFonts w:ascii="Times New Roman" w:hAnsi="Times New Roman"/>
          <w:color w:val="000000" w:themeColor="text1"/>
        </w:rPr>
        <w:t>,</w:t>
      </w:r>
      <w:r w:rsidRPr="00614376">
        <w:rPr>
          <w:rFonts w:ascii="Times New Roman" w:hAnsi="Times New Roman"/>
          <w:color w:val="000000" w:themeColor="text1"/>
        </w:rPr>
        <w:t xml:space="preserve"> any individual or entity </w:t>
      </w:r>
      <w:r w:rsidR="00DF74B1" w:rsidRPr="00614376">
        <w:rPr>
          <w:rFonts w:ascii="Times New Roman" w:hAnsi="Times New Roman"/>
          <w:color w:val="000000" w:themeColor="text1"/>
        </w:rPr>
        <w:t xml:space="preserve">that </w:t>
      </w:r>
      <w:r w:rsidRPr="00614376">
        <w:rPr>
          <w:rFonts w:ascii="Times New Roman" w:hAnsi="Times New Roman"/>
          <w:color w:val="000000" w:themeColor="text1"/>
        </w:rPr>
        <w:t>performs services in connection with the Study hereunder to the terms and conditions of this Agreement</w:t>
      </w:r>
      <w:r w:rsidR="00012354" w:rsidRPr="00614376">
        <w:rPr>
          <w:rFonts w:ascii="Times New Roman" w:hAnsi="Times New Roman"/>
          <w:color w:val="000000" w:themeColor="text1"/>
        </w:rPr>
        <w:t xml:space="preserve">. </w:t>
      </w:r>
      <w:r w:rsidR="00513D58" w:rsidRPr="00614376">
        <w:rPr>
          <w:rFonts w:ascii="Times New Roman" w:hAnsi="Times New Roman"/>
          <w:color w:val="000000" w:themeColor="text1"/>
        </w:rPr>
        <w:t>This Agreement is legally binding when, but not until, each party has received from the other a counterpart of the Agreement signed by an authorized representative.  The parties' representatives may sign separate, identical counterparts of this document; taken together, they constitute one agreement.  A signed counterpart may be delivered by any reasonable means, including electronic transmission.</w:t>
      </w:r>
      <w:r w:rsidR="009D016F" w:rsidRPr="00614376">
        <w:rPr>
          <w:rFonts w:ascii="Times New Roman" w:hAnsi="Times New Roman"/>
          <w:color w:val="000000" w:themeColor="text1"/>
        </w:rPr>
        <w:t xml:space="preserve">  Additionally, </w:t>
      </w:r>
      <w:r w:rsidR="00737E89" w:rsidRPr="00614376">
        <w:rPr>
          <w:rFonts w:ascii="Times New Roman" w:hAnsi="Times New Roman"/>
          <w:color w:val="000000" w:themeColor="text1"/>
        </w:rPr>
        <w:t>electronic</w:t>
      </w:r>
      <w:r w:rsidR="009D016F" w:rsidRPr="00614376">
        <w:rPr>
          <w:rFonts w:ascii="Times New Roman" w:hAnsi="Times New Roman"/>
          <w:color w:val="000000" w:themeColor="text1"/>
        </w:rPr>
        <w:t xml:space="preserve"> </w:t>
      </w:r>
      <w:r w:rsidR="00737E89" w:rsidRPr="00614376">
        <w:rPr>
          <w:rFonts w:ascii="Times New Roman" w:hAnsi="Times New Roman"/>
          <w:color w:val="000000" w:themeColor="text1"/>
        </w:rPr>
        <w:t>and/</w:t>
      </w:r>
      <w:r w:rsidR="009D016F" w:rsidRPr="00614376">
        <w:rPr>
          <w:rFonts w:ascii="Times New Roman" w:hAnsi="Times New Roman"/>
          <w:color w:val="000000" w:themeColor="text1"/>
        </w:rPr>
        <w:t xml:space="preserve">or email copies of this Agreement </w:t>
      </w:r>
      <w:r w:rsidR="00D422FC" w:rsidRPr="00614376">
        <w:rPr>
          <w:rFonts w:ascii="Times New Roman" w:hAnsi="Times New Roman"/>
          <w:color w:val="000000" w:themeColor="text1"/>
        </w:rPr>
        <w:t xml:space="preserve">shall be </w:t>
      </w:r>
      <w:r w:rsidR="009D016F" w:rsidRPr="00614376">
        <w:rPr>
          <w:rFonts w:ascii="Times New Roman" w:hAnsi="Times New Roman"/>
          <w:color w:val="000000" w:themeColor="text1"/>
        </w:rPr>
        <w:t xml:space="preserve">considered a legal original and signatures thereon shall be legal and binding.  </w:t>
      </w:r>
    </w:p>
    <w:p w14:paraId="477F5CDB" w14:textId="77777777" w:rsidR="00513D58" w:rsidRPr="00614376" w:rsidRDefault="00513D58" w:rsidP="00F915DB">
      <w:pPr>
        <w:rPr>
          <w:rFonts w:ascii="Times New Roman" w:hAnsi="Times New Roman"/>
          <w:color w:val="000000" w:themeColor="text1"/>
        </w:rPr>
      </w:pPr>
    </w:p>
    <w:p w14:paraId="477F5CDC" w14:textId="77777777" w:rsidR="00822DF4" w:rsidRPr="00614376" w:rsidRDefault="00EA7801" w:rsidP="00F915DB">
      <w:pPr>
        <w:ind w:left="360"/>
        <w:rPr>
          <w:rFonts w:ascii="Times New Roman" w:hAnsi="Times New Roman"/>
          <w:color w:val="000000" w:themeColor="text1"/>
        </w:rPr>
      </w:pPr>
      <w:r w:rsidRPr="00614376">
        <w:rPr>
          <w:rFonts w:ascii="Times New Roman" w:hAnsi="Times New Roman"/>
          <w:color w:val="000000" w:themeColor="text1"/>
        </w:rPr>
        <w:lastRenderedPageBreak/>
        <w:t xml:space="preserve">This Agreement represents the entire understanding between the parties and supersedes all other agreements, express or implied, between the parties concerning the subject matter hereof.  This Agreement has been thoughtfully considered by the parties and, consequently, shall not be strictly construed against </w:t>
      </w:r>
      <w:r w:rsidR="009453DE" w:rsidRPr="00614376">
        <w:rPr>
          <w:rFonts w:ascii="Times New Roman" w:hAnsi="Times New Roman"/>
          <w:color w:val="000000" w:themeColor="text1"/>
        </w:rPr>
        <w:t xml:space="preserve">any </w:t>
      </w:r>
      <w:r w:rsidRPr="00614376">
        <w:rPr>
          <w:rFonts w:ascii="Times New Roman" w:hAnsi="Times New Roman"/>
          <w:color w:val="000000" w:themeColor="text1"/>
        </w:rPr>
        <w:t xml:space="preserve">party.  </w:t>
      </w:r>
    </w:p>
    <w:p w14:paraId="35DAF475" w14:textId="0BC4C8C2" w:rsidR="00D72D0B" w:rsidRPr="00614376" w:rsidRDefault="00D72D0B" w:rsidP="00F915DB">
      <w:pPr>
        <w:ind w:left="360"/>
        <w:rPr>
          <w:rFonts w:ascii="Times New Roman" w:hAnsi="Times New Roman"/>
          <w:color w:val="000000" w:themeColor="text1"/>
        </w:rPr>
      </w:pPr>
    </w:p>
    <w:p w14:paraId="6EBB13E0" w14:textId="77777777" w:rsidR="00C930C0" w:rsidRPr="00614376" w:rsidRDefault="00C930C0" w:rsidP="00F915DB">
      <w:pPr>
        <w:ind w:left="360"/>
        <w:rPr>
          <w:rFonts w:ascii="Times New Roman" w:hAnsi="Times New Roman"/>
          <w:color w:val="000000" w:themeColor="text1"/>
        </w:rPr>
      </w:pPr>
    </w:p>
    <w:p w14:paraId="2975F14E" w14:textId="77777777" w:rsidR="00AA7445" w:rsidRPr="00614376" w:rsidRDefault="00AA7445" w:rsidP="00F915DB">
      <w:pPr>
        <w:ind w:left="360"/>
        <w:rPr>
          <w:rFonts w:ascii="Times New Roman" w:hAnsi="Times New Roman"/>
          <w:color w:val="000000" w:themeColor="text1"/>
        </w:rPr>
      </w:pPr>
    </w:p>
    <w:p w14:paraId="50BAE383" w14:textId="77777777" w:rsidR="001A7F8B" w:rsidRPr="00614376" w:rsidRDefault="001A7F8B" w:rsidP="00F915DB">
      <w:pPr>
        <w:ind w:left="360"/>
        <w:rPr>
          <w:rFonts w:ascii="Times New Roman" w:hAnsi="Times New Roman"/>
          <w:color w:val="000000" w:themeColor="text1"/>
        </w:rPr>
      </w:pPr>
    </w:p>
    <w:p w14:paraId="19F66F83" w14:textId="6DF80B35" w:rsidR="00C930C0" w:rsidRPr="00614376" w:rsidRDefault="0039284F" w:rsidP="00C930C0">
      <w:pPr>
        <w:ind w:left="360"/>
        <w:jc w:val="center"/>
        <w:rPr>
          <w:rFonts w:ascii="Times New Roman" w:hAnsi="Times New Roman"/>
          <w:i/>
          <w:color w:val="000000" w:themeColor="text1"/>
        </w:rPr>
      </w:pPr>
      <w:commentRangeStart w:id="5"/>
      <w:r w:rsidRPr="00614376">
        <w:rPr>
          <w:rFonts w:ascii="Times New Roman" w:hAnsi="Times New Roman"/>
          <w:i/>
          <w:color w:val="000000" w:themeColor="text1"/>
        </w:rPr>
        <w:t>Signature Page Follows</w:t>
      </w:r>
      <w:commentRangeEnd w:id="5"/>
      <w:r w:rsidRPr="00614376">
        <w:rPr>
          <w:rStyle w:val="CommentReference"/>
          <w:rFonts w:ascii="Times New Roman" w:hAnsi="Times New Roman"/>
          <w:sz w:val="20"/>
        </w:rPr>
        <w:commentReference w:id="5"/>
      </w:r>
    </w:p>
    <w:tbl>
      <w:tblPr>
        <w:tblW w:w="4991" w:type="pct"/>
        <w:tblLook w:val="0000" w:firstRow="0" w:lastRow="0" w:firstColumn="0" w:lastColumn="0" w:noHBand="0" w:noVBand="0"/>
      </w:tblPr>
      <w:tblGrid>
        <w:gridCol w:w="4596"/>
        <w:gridCol w:w="748"/>
        <w:gridCol w:w="4574"/>
      </w:tblGrid>
      <w:tr w:rsidR="00205F49" w:rsidRPr="00614376" w14:paraId="477F5CE3" w14:textId="77777777" w:rsidTr="005F4199">
        <w:tc>
          <w:tcPr>
            <w:tcW w:w="2317" w:type="pct"/>
          </w:tcPr>
          <w:p w14:paraId="477F5CE0" w14:textId="77777777" w:rsidR="00205F49" w:rsidRPr="00614376" w:rsidRDefault="00205F49" w:rsidP="00791B04">
            <w:pPr>
              <w:keepNext/>
              <w:keepLines/>
              <w:rPr>
                <w:rFonts w:ascii="Times New Roman" w:hAnsi="Times New Roman"/>
                <w:color w:val="000000"/>
              </w:rPr>
            </w:pPr>
            <w:r w:rsidRPr="00614376">
              <w:rPr>
                <w:rFonts w:ascii="Times New Roman" w:hAnsi="Times New Roman"/>
                <w:smallCaps/>
                <w:color w:val="000000"/>
              </w:rPr>
              <w:t>Agreed and Accepted:</w:t>
            </w:r>
          </w:p>
        </w:tc>
        <w:tc>
          <w:tcPr>
            <w:tcW w:w="377" w:type="pct"/>
          </w:tcPr>
          <w:p w14:paraId="477F5CE1" w14:textId="77777777" w:rsidR="00205F49" w:rsidRPr="00614376" w:rsidRDefault="00205F49" w:rsidP="00791B04">
            <w:pPr>
              <w:keepNext/>
              <w:keepLines/>
              <w:rPr>
                <w:rFonts w:ascii="Times New Roman" w:hAnsi="Times New Roman"/>
                <w:smallCaps/>
                <w:color w:val="000000"/>
              </w:rPr>
            </w:pPr>
          </w:p>
        </w:tc>
        <w:tc>
          <w:tcPr>
            <w:tcW w:w="2306" w:type="pct"/>
          </w:tcPr>
          <w:p w14:paraId="477F5CE2" w14:textId="77777777" w:rsidR="00205F49" w:rsidRPr="00614376" w:rsidRDefault="00205F49" w:rsidP="00791B04">
            <w:pPr>
              <w:keepNext/>
              <w:keepLines/>
              <w:rPr>
                <w:rFonts w:ascii="Times New Roman" w:hAnsi="Times New Roman"/>
                <w:color w:val="000000"/>
              </w:rPr>
            </w:pPr>
            <w:r w:rsidRPr="00614376">
              <w:rPr>
                <w:rFonts w:ascii="Times New Roman" w:hAnsi="Times New Roman"/>
                <w:smallCaps/>
                <w:color w:val="000000"/>
              </w:rPr>
              <w:t>Agreed and Accepted:</w:t>
            </w:r>
          </w:p>
        </w:tc>
      </w:tr>
      <w:tr w:rsidR="00860C8C" w:rsidRPr="00614376" w14:paraId="477F5CE7" w14:textId="77777777" w:rsidTr="005F4199">
        <w:tc>
          <w:tcPr>
            <w:tcW w:w="2317" w:type="pct"/>
          </w:tcPr>
          <w:p w14:paraId="477F5CE4" w14:textId="4FC4C998" w:rsidR="00860C8C" w:rsidRPr="00326AEF" w:rsidRDefault="0039284F" w:rsidP="00791B04">
            <w:pPr>
              <w:keepNext/>
              <w:keepLines/>
              <w:rPr>
                <w:rFonts w:ascii="Times New Roman" w:hAnsi="Times New Roman"/>
                <w:b/>
                <w:smallCaps/>
                <w:color w:val="000000"/>
                <w:lang w:val="it-IT"/>
              </w:rPr>
            </w:pPr>
            <w:commentRangeStart w:id="6"/>
            <w:r w:rsidRPr="00326AEF">
              <w:rPr>
                <w:rFonts w:ascii="Times New Roman" w:hAnsi="Times New Roman"/>
                <w:b/>
                <w:bCs/>
                <w:color w:val="0000CC"/>
                <w:lang w:val="it-IT"/>
              </w:rPr>
              <w:t>Lilly USA, LLC</w:t>
            </w:r>
            <w:r w:rsidRPr="00326AEF">
              <w:rPr>
                <w:rFonts w:ascii="Times New Roman" w:hAnsi="Times New Roman"/>
                <w:b/>
                <w:smallCaps/>
                <w:color w:val="0000CC"/>
                <w:lang w:val="it-IT"/>
              </w:rPr>
              <w:t xml:space="preserve"> </w:t>
            </w:r>
            <w:r w:rsidR="00F915DB" w:rsidRPr="00326AEF">
              <w:rPr>
                <w:rFonts w:ascii="Times New Roman" w:hAnsi="Times New Roman"/>
                <w:b/>
                <w:smallCaps/>
                <w:color w:val="0000CC"/>
                <w:lang w:val="it-IT"/>
              </w:rPr>
              <w:t>/</w:t>
            </w:r>
            <w:r w:rsidRPr="00326AEF">
              <w:rPr>
                <w:rFonts w:ascii="Times New Roman" w:hAnsi="Times New Roman"/>
                <w:b/>
                <w:bCs/>
                <w:color w:val="0000CC"/>
                <w:lang w:val="it-IT"/>
              </w:rPr>
              <w:t xml:space="preserve"> Eli Lilly Export SA, Puerto Rico </w:t>
            </w:r>
            <w:proofErr w:type="spellStart"/>
            <w:r w:rsidRPr="00326AEF">
              <w:rPr>
                <w:rFonts w:ascii="Times New Roman" w:hAnsi="Times New Roman"/>
                <w:b/>
                <w:bCs/>
                <w:color w:val="0000CC"/>
                <w:lang w:val="it-IT"/>
              </w:rPr>
              <w:t>Branch</w:t>
            </w:r>
            <w:commentRangeEnd w:id="6"/>
            <w:proofErr w:type="spellEnd"/>
            <w:r w:rsidRPr="00614376">
              <w:rPr>
                <w:rStyle w:val="CommentReference"/>
                <w:rFonts w:ascii="Times New Roman" w:hAnsi="Times New Roman"/>
                <w:sz w:val="20"/>
              </w:rPr>
              <w:commentReference w:id="6"/>
            </w:r>
          </w:p>
        </w:tc>
        <w:tc>
          <w:tcPr>
            <w:tcW w:w="377" w:type="pct"/>
          </w:tcPr>
          <w:p w14:paraId="477F5CE5" w14:textId="77777777" w:rsidR="00860C8C" w:rsidRPr="00326AEF" w:rsidRDefault="00860C8C" w:rsidP="00791B04">
            <w:pPr>
              <w:keepNext/>
              <w:keepLines/>
              <w:rPr>
                <w:rFonts w:ascii="Times New Roman" w:hAnsi="Times New Roman"/>
                <w:b/>
                <w:color w:val="000000"/>
                <w:lang w:val="it-IT"/>
              </w:rPr>
            </w:pPr>
          </w:p>
        </w:tc>
        <w:tc>
          <w:tcPr>
            <w:tcW w:w="2306" w:type="pct"/>
          </w:tcPr>
          <w:p w14:paraId="477F5CE6" w14:textId="069C7DA7" w:rsidR="00860C8C" w:rsidRPr="00614376" w:rsidRDefault="007265FE" w:rsidP="00791B04">
            <w:pPr>
              <w:keepNext/>
              <w:keepLines/>
              <w:rPr>
                <w:rFonts w:ascii="Times New Roman" w:hAnsi="Times New Roman"/>
                <w:b/>
                <w:color w:val="FF0000"/>
              </w:rPr>
            </w:pPr>
            <w:r>
              <w:rPr>
                <w:rFonts w:ascii="Times New Roman" w:hAnsi="Times New Roman"/>
                <w:color w:val="FF0000"/>
              </w:rPr>
              <w:t xml:space="preserve">
                <w:r>
                  <w:rPr>
                    <w:color w:val="00A802"/>
                  </w:rPr>
                  <w:t xml:space="preserve">NYC Research</w:t>
                </w:r>
              </w:t>
            </w:r>
          </w:p>
        </w:tc>
      </w:tr>
      <w:tr w:rsidR="00C968E6" w:rsidRPr="00614376" w14:paraId="477F5CED" w14:textId="77777777" w:rsidTr="005F4199">
        <w:tc>
          <w:tcPr>
            <w:tcW w:w="2317" w:type="pct"/>
          </w:tcPr>
          <w:p w14:paraId="477F5CE8" w14:textId="77777777" w:rsidR="00C968E6" w:rsidRPr="00614376" w:rsidRDefault="00C968E6" w:rsidP="00791B04">
            <w:pPr>
              <w:keepNext/>
              <w:keepLines/>
              <w:rPr>
                <w:rFonts w:ascii="Times New Roman" w:hAnsi="Times New Roman"/>
                <w:color w:val="000000"/>
              </w:rPr>
            </w:pPr>
          </w:p>
          <w:p w14:paraId="477F5CE9" w14:textId="77777777" w:rsidR="00C968E6" w:rsidRPr="00614376" w:rsidRDefault="00C968E6" w:rsidP="00791B04">
            <w:pPr>
              <w:keepNext/>
              <w:keepLines/>
              <w:rPr>
                <w:rFonts w:ascii="Times New Roman" w:hAnsi="Times New Roman"/>
                <w:color w:val="000000"/>
              </w:rPr>
            </w:pPr>
          </w:p>
          <w:p w14:paraId="477F5CEA" w14:textId="77777777" w:rsidR="00C968E6" w:rsidRPr="00614376" w:rsidRDefault="00C968E6" w:rsidP="00791B04">
            <w:pPr>
              <w:keepNext/>
              <w:keepLines/>
              <w:rPr>
                <w:rFonts w:ascii="Times New Roman" w:hAnsi="Times New Roman"/>
                <w:color w:val="000000"/>
              </w:rPr>
            </w:pPr>
          </w:p>
        </w:tc>
        <w:tc>
          <w:tcPr>
            <w:tcW w:w="377" w:type="pct"/>
          </w:tcPr>
          <w:p w14:paraId="477F5CEB" w14:textId="77777777" w:rsidR="00C968E6" w:rsidRPr="00614376" w:rsidRDefault="00C968E6" w:rsidP="00791B04">
            <w:pPr>
              <w:keepNext/>
              <w:keepLines/>
              <w:rPr>
                <w:rFonts w:ascii="Times New Roman" w:hAnsi="Times New Roman"/>
                <w:color w:val="000000"/>
              </w:rPr>
            </w:pPr>
          </w:p>
        </w:tc>
        <w:tc>
          <w:tcPr>
            <w:tcW w:w="2306" w:type="pct"/>
          </w:tcPr>
          <w:p w14:paraId="477F5CEC" w14:textId="77777777" w:rsidR="00C968E6" w:rsidRPr="00614376" w:rsidRDefault="00C968E6" w:rsidP="00791B04">
            <w:pPr>
              <w:keepNext/>
              <w:keepLines/>
              <w:rPr>
                <w:rFonts w:ascii="Times New Roman" w:hAnsi="Times New Roman"/>
                <w:color w:val="000000"/>
              </w:rPr>
            </w:pPr>
          </w:p>
        </w:tc>
      </w:tr>
      <w:tr w:rsidR="00C968E6" w:rsidRPr="00614376" w14:paraId="477F5CF1" w14:textId="77777777" w:rsidTr="005F4199">
        <w:tc>
          <w:tcPr>
            <w:tcW w:w="2317" w:type="pct"/>
            <w:tcBorders>
              <w:bottom w:val="single" w:sz="4" w:space="0" w:color="auto"/>
            </w:tcBorders>
          </w:tcPr>
          <w:p w14:paraId="477F5CEE" w14:textId="77777777" w:rsidR="00C968E6" w:rsidRPr="00614376" w:rsidRDefault="00C968E6" w:rsidP="00791B04">
            <w:pPr>
              <w:keepNext/>
              <w:keepLines/>
              <w:rPr>
                <w:rFonts w:ascii="Times New Roman" w:hAnsi="Times New Roman"/>
                <w:color w:val="000000"/>
              </w:rPr>
            </w:pPr>
          </w:p>
        </w:tc>
        <w:tc>
          <w:tcPr>
            <w:tcW w:w="377" w:type="pct"/>
          </w:tcPr>
          <w:p w14:paraId="477F5CEF" w14:textId="77777777" w:rsidR="00C968E6" w:rsidRPr="00614376" w:rsidRDefault="00C968E6" w:rsidP="00791B04">
            <w:pPr>
              <w:keepNext/>
              <w:keepLines/>
              <w:rPr>
                <w:rFonts w:ascii="Times New Roman" w:hAnsi="Times New Roman"/>
                <w:color w:val="000000"/>
              </w:rPr>
            </w:pPr>
          </w:p>
        </w:tc>
        <w:tc>
          <w:tcPr>
            <w:tcW w:w="2306" w:type="pct"/>
            <w:tcBorders>
              <w:bottom w:val="single" w:sz="4" w:space="0" w:color="auto"/>
            </w:tcBorders>
          </w:tcPr>
          <w:p w14:paraId="477F5CF0" w14:textId="77777777" w:rsidR="00C968E6" w:rsidRPr="00614376" w:rsidRDefault="00C968E6" w:rsidP="00791B04">
            <w:pPr>
              <w:keepNext/>
              <w:keepLines/>
              <w:rPr>
                <w:rFonts w:ascii="Times New Roman" w:hAnsi="Times New Roman"/>
                <w:color w:val="000000"/>
              </w:rPr>
            </w:pPr>
          </w:p>
        </w:tc>
      </w:tr>
      <w:tr w:rsidR="00860C8C" w:rsidRPr="00614376" w14:paraId="477F5CF5" w14:textId="77777777" w:rsidTr="005F4199">
        <w:tc>
          <w:tcPr>
            <w:tcW w:w="2317" w:type="pct"/>
            <w:tcBorders>
              <w:top w:val="single" w:sz="4" w:space="0" w:color="auto"/>
            </w:tcBorders>
          </w:tcPr>
          <w:p w14:paraId="477F5CF2" w14:textId="560CA247" w:rsidR="00860C8C" w:rsidRPr="00614376" w:rsidRDefault="00860C8C" w:rsidP="001A34A7">
            <w:pPr>
              <w:pStyle w:val="FootnoteText"/>
              <w:keepNext/>
              <w:keepLines/>
              <w:rPr>
                <w:rFonts w:ascii="Times New Roman" w:hAnsi="Times New Roman"/>
                <w:color w:val="FF0000"/>
              </w:rPr>
            </w:pPr>
            <w:r w:rsidRPr="00614376">
              <w:rPr>
                <w:rFonts w:ascii="Times New Roman" w:hAnsi="Times New Roman"/>
                <w:color w:val="FF0000"/>
              </w:rPr>
              <w:t>[</w:t>
            </w:r>
            <w:r w:rsidR="001A34A7" w:rsidRPr="00614376">
              <w:rPr>
                <w:rFonts w:ascii="Times New Roman" w:hAnsi="Times New Roman"/>
                <w:color w:val="FF0000"/>
              </w:rPr>
              <w:t xml:space="preserve">Authorized </w:t>
            </w:r>
            <w:r w:rsidRPr="00614376">
              <w:rPr>
                <w:rFonts w:ascii="Times New Roman" w:hAnsi="Times New Roman"/>
                <w:color w:val="FF0000"/>
              </w:rPr>
              <w:t>Signatory</w:t>
            </w:r>
            <w:r w:rsidR="001A34A7" w:rsidRPr="00614376">
              <w:rPr>
                <w:rFonts w:ascii="Times New Roman" w:hAnsi="Times New Roman"/>
                <w:color w:val="FF0000"/>
              </w:rPr>
              <w:t xml:space="preserve"> and Title</w:t>
            </w:r>
            <w:r w:rsidRPr="00614376">
              <w:rPr>
                <w:rFonts w:ascii="Times New Roman" w:hAnsi="Times New Roman"/>
                <w:color w:val="FF0000"/>
              </w:rPr>
              <w:t>]</w:t>
            </w:r>
          </w:p>
        </w:tc>
        <w:tc>
          <w:tcPr>
            <w:tcW w:w="377" w:type="pct"/>
          </w:tcPr>
          <w:p w14:paraId="477F5CF3" w14:textId="77777777" w:rsidR="00860C8C" w:rsidRPr="00614376" w:rsidRDefault="00860C8C" w:rsidP="00791B04">
            <w:pPr>
              <w:keepNext/>
              <w:keepLines/>
              <w:rPr>
                <w:rFonts w:ascii="Times New Roman" w:hAnsi="Times New Roman"/>
                <w:b/>
                <w:color w:val="0000FF"/>
              </w:rPr>
            </w:pPr>
          </w:p>
        </w:tc>
        <w:tc>
          <w:tcPr>
            <w:tcW w:w="2306" w:type="pct"/>
            <w:tcBorders>
              <w:top w:val="single" w:sz="4" w:space="0" w:color="auto"/>
            </w:tcBorders>
          </w:tcPr>
          <w:p w14:paraId="477F5CF4" w14:textId="77777777" w:rsidR="00860C8C" w:rsidRPr="00614376" w:rsidRDefault="00860C8C" w:rsidP="00791B04">
            <w:pPr>
              <w:keepNext/>
              <w:keepLines/>
              <w:rPr>
                <w:rFonts w:ascii="Times New Roman" w:hAnsi="Times New Roman"/>
                <w:color w:val="000000"/>
              </w:rPr>
            </w:pPr>
            <w:r w:rsidRPr="00614376">
              <w:rPr>
                <w:rFonts w:ascii="Times New Roman" w:hAnsi="Times New Roman"/>
                <w:color w:val="000000"/>
              </w:rPr>
              <w:t>(Signature of Authorized Official)</w:t>
            </w:r>
          </w:p>
        </w:tc>
      </w:tr>
      <w:tr w:rsidR="009036DF" w:rsidRPr="00614376" w14:paraId="477F5CF9" w14:textId="77777777" w:rsidTr="005F4199">
        <w:tc>
          <w:tcPr>
            <w:tcW w:w="2317" w:type="pct"/>
          </w:tcPr>
          <w:p w14:paraId="477F5CF6" w14:textId="395A681D" w:rsidR="009036DF" w:rsidRPr="00614376" w:rsidRDefault="001A34A7" w:rsidP="00791B04">
            <w:pPr>
              <w:keepNext/>
              <w:keepLines/>
              <w:rPr>
                <w:rFonts w:ascii="Times New Roman" w:hAnsi="Times New Roman"/>
                <w:color w:val="000000"/>
              </w:rPr>
            </w:pPr>
            <w:r w:rsidRPr="00614376">
              <w:rPr>
                <w:rFonts w:ascii="Times New Roman" w:hAnsi="Times New Roman"/>
                <w:color w:val="000000"/>
              </w:rPr>
              <w:t>Trial Capabilities Center</w:t>
            </w:r>
          </w:p>
        </w:tc>
        <w:tc>
          <w:tcPr>
            <w:tcW w:w="377" w:type="pct"/>
          </w:tcPr>
          <w:p w14:paraId="477F5CF7" w14:textId="77777777" w:rsidR="009036DF" w:rsidRPr="00614376" w:rsidRDefault="009036DF" w:rsidP="00791B04">
            <w:pPr>
              <w:keepNext/>
              <w:keepLines/>
              <w:rPr>
                <w:rFonts w:ascii="Times New Roman" w:hAnsi="Times New Roman"/>
                <w:color w:val="000000"/>
              </w:rPr>
            </w:pPr>
          </w:p>
        </w:tc>
        <w:tc>
          <w:tcPr>
            <w:tcW w:w="2306" w:type="pct"/>
          </w:tcPr>
          <w:p w14:paraId="477F5CF8" w14:textId="77777777" w:rsidR="009036DF" w:rsidRPr="00614376" w:rsidRDefault="009036DF" w:rsidP="00791B04">
            <w:pPr>
              <w:keepNext/>
              <w:keepLines/>
              <w:rPr>
                <w:rFonts w:ascii="Times New Roman" w:hAnsi="Times New Roman"/>
                <w:color w:val="000000"/>
              </w:rPr>
            </w:pPr>
          </w:p>
        </w:tc>
      </w:tr>
      <w:tr w:rsidR="002C21EF" w:rsidRPr="00614376" w14:paraId="477F5CFD" w14:textId="77777777" w:rsidTr="005F4199">
        <w:tc>
          <w:tcPr>
            <w:tcW w:w="2317" w:type="pct"/>
          </w:tcPr>
          <w:p w14:paraId="477F5CFA" w14:textId="6192EEC6" w:rsidR="002C21EF" w:rsidRPr="00614376" w:rsidRDefault="002C21EF" w:rsidP="00791B04">
            <w:pPr>
              <w:keepNext/>
              <w:keepLines/>
              <w:rPr>
                <w:rFonts w:ascii="Times New Roman" w:hAnsi="Times New Roman"/>
                <w:color w:val="000000"/>
              </w:rPr>
            </w:pPr>
          </w:p>
        </w:tc>
        <w:tc>
          <w:tcPr>
            <w:tcW w:w="377" w:type="pct"/>
          </w:tcPr>
          <w:p w14:paraId="477F5CFB" w14:textId="77777777" w:rsidR="002C21EF" w:rsidRPr="00614376" w:rsidRDefault="002C21EF" w:rsidP="00791B04">
            <w:pPr>
              <w:keepNext/>
              <w:keepLines/>
              <w:rPr>
                <w:rFonts w:ascii="Times New Roman" w:hAnsi="Times New Roman"/>
                <w:color w:val="000000"/>
              </w:rPr>
            </w:pPr>
          </w:p>
        </w:tc>
        <w:tc>
          <w:tcPr>
            <w:tcW w:w="2306" w:type="pct"/>
            <w:tcBorders>
              <w:bottom w:val="single" w:sz="4" w:space="0" w:color="auto"/>
            </w:tcBorders>
          </w:tcPr>
          <w:p w14:paraId="477F5CFC" w14:textId="77777777" w:rsidR="002C21EF" w:rsidRPr="00614376" w:rsidRDefault="002C21EF" w:rsidP="00791B04">
            <w:pPr>
              <w:keepNext/>
              <w:keepLines/>
              <w:rPr>
                <w:rFonts w:ascii="Times New Roman" w:hAnsi="Times New Roman"/>
                <w:color w:val="000000"/>
              </w:rPr>
            </w:pPr>
          </w:p>
        </w:tc>
      </w:tr>
      <w:tr w:rsidR="00860C8C" w:rsidRPr="00614376" w14:paraId="477F5D01" w14:textId="77777777" w:rsidTr="005F4199">
        <w:tc>
          <w:tcPr>
            <w:tcW w:w="2317" w:type="pct"/>
          </w:tcPr>
          <w:p w14:paraId="477F5CFE" w14:textId="77777777" w:rsidR="00860C8C" w:rsidRPr="00614376" w:rsidRDefault="00860C8C" w:rsidP="00791B04">
            <w:pPr>
              <w:keepNext/>
              <w:keepLines/>
              <w:rPr>
                <w:rFonts w:ascii="Times New Roman" w:hAnsi="Times New Roman"/>
                <w:color w:val="000000"/>
              </w:rPr>
            </w:pPr>
          </w:p>
        </w:tc>
        <w:tc>
          <w:tcPr>
            <w:tcW w:w="377" w:type="pct"/>
          </w:tcPr>
          <w:p w14:paraId="477F5CFF" w14:textId="77777777" w:rsidR="00860C8C" w:rsidRPr="00614376" w:rsidRDefault="00860C8C" w:rsidP="00791B04">
            <w:pPr>
              <w:keepNext/>
              <w:keepLines/>
              <w:rPr>
                <w:rFonts w:ascii="Times New Roman" w:hAnsi="Times New Roman"/>
                <w:color w:val="000000"/>
              </w:rPr>
            </w:pPr>
          </w:p>
        </w:tc>
        <w:tc>
          <w:tcPr>
            <w:tcW w:w="2306" w:type="pct"/>
            <w:tcBorders>
              <w:top w:val="single" w:sz="4" w:space="0" w:color="auto"/>
            </w:tcBorders>
          </w:tcPr>
          <w:p w14:paraId="477F5D00" w14:textId="77777777" w:rsidR="00860C8C" w:rsidRPr="00614376" w:rsidRDefault="00860C8C" w:rsidP="00791B04">
            <w:pPr>
              <w:keepNext/>
              <w:keepLines/>
              <w:rPr>
                <w:rFonts w:ascii="Times New Roman" w:hAnsi="Times New Roman"/>
                <w:color w:val="000000"/>
              </w:rPr>
            </w:pPr>
            <w:r w:rsidRPr="00614376">
              <w:rPr>
                <w:rFonts w:ascii="Times New Roman" w:hAnsi="Times New Roman"/>
                <w:color w:val="000000"/>
              </w:rPr>
              <w:t>(Typed or Printed Name)</w:t>
            </w:r>
          </w:p>
        </w:tc>
      </w:tr>
      <w:tr w:rsidR="002C21EF" w:rsidRPr="00614376" w14:paraId="477F5D05" w14:textId="77777777" w:rsidTr="005F4199">
        <w:tc>
          <w:tcPr>
            <w:tcW w:w="2317" w:type="pct"/>
          </w:tcPr>
          <w:p w14:paraId="477F5D02" w14:textId="77777777" w:rsidR="002C21EF" w:rsidRPr="00614376" w:rsidRDefault="002C21EF" w:rsidP="00791B04">
            <w:pPr>
              <w:keepNext/>
              <w:keepLines/>
              <w:rPr>
                <w:rFonts w:ascii="Times New Roman" w:hAnsi="Times New Roman"/>
                <w:color w:val="000000"/>
              </w:rPr>
            </w:pPr>
            <w:r w:rsidRPr="00614376">
              <w:rPr>
                <w:rFonts w:ascii="Times New Roman" w:hAnsi="Times New Roman"/>
                <w:color w:val="000000"/>
              </w:rPr>
              <w:t>This Agreement was prepared by:</w:t>
            </w:r>
          </w:p>
        </w:tc>
        <w:tc>
          <w:tcPr>
            <w:tcW w:w="377" w:type="pct"/>
          </w:tcPr>
          <w:p w14:paraId="477F5D03" w14:textId="77777777" w:rsidR="002C21EF" w:rsidRPr="00614376" w:rsidRDefault="002C21EF" w:rsidP="00791B04">
            <w:pPr>
              <w:keepNext/>
              <w:keepLines/>
              <w:rPr>
                <w:rFonts w:ascii="Times New Roman" w:hAnsi="Times New Roman"/>
                <w:color w:val="000000"/>
              </w:rPr>
            </w:pPr>
          </w:p>
        </w:tc>
        <w:tc>
          <w:tcPr>
            <w:tcW w:w="2306" w:type="pct"/>
          </w:tcPr>
          <w:p w14:paraId="477F5D04" w14:textId="77777777" w:rsidR="002C21EF" w:rsidRPr="00614376" w:rsidRDefault="002C21EF" w:rsidP="00791B04">
            <w:pPr>
              <w:keepNext/>
              <w:keepLines/>
              <w:rPr>
                <w:rFonts w:ascii="Times New Roman" w:hAnsi="Times New Roman"/>
                <w:color w:val="000000"/>
              </w:rPr>
            </w:pPr>
          </w:p>
        </w:tc>
      </w:tr>
      <w:tr w:rsidR="00860C8C" w:rsidRPr="00614376" w14:paraId="477F5D09" w14:textId="77777777" w:rsidTr="005F4199">
        <w:tc>
          <w:tcPr>
            <w:tcW w:w="2317" w:type="pct"/>
          </w:tcPr>
          <w:p w14:paraId="477F5D06" w14:textId="77777777" w:rsidR="00860C8C" w:rsidRPr="00614376" w:rsidRDefault="00860C8C" w:rsidP="00791B04">
            <w:pPr>
              <w:keepNext/>
              <w:keepLines/>
              <w:rPr>
                <w:rFonts w:ascii="Times New Roman" w:hAnsi="Times New Roman"/>
                <w:color w:val="FF0000"/>
              </w:rPr>
            </w:pPr>
            <w:r w:rsidRPr="00614376">
              <w:rPr>
                <w:rFonts w:ascii="Times New Roman" w:hAnsi="Times New Roman"/>
                <w:color w:val="FF0000"/>
              </w:rPr>
              <w:t xml:space="preserve"> [Name]</w:t>
            </w:r>
          </w:p>
        </w:tc>
        <w:tc>
          <w:tcPr>
            <w:tcW w:w="377" w:type="pct"/>
          </w:tcPr>
          <w:p w14:paraId="477F5D07" w14:textId="77777777" w:rsidR="00860C8C" w:rsidRPr="00614376" w:rsidRDefault="00860C8C" w:rsidP="00791B04">
            <w:pPr>
              <w:keepNext/>
              <w:keepLines/>
              <w:rPr>
                <w:rFonts w:ascii="Times New Roman" w:hAnsi="Times New Roman"/>
                <w:color w:val="000000"/>
              </w:rPr>
            </w:pPr>
          </w:p>
        </w:tc>
        <w:tc>
          <w:tcPr>
            <w:tcW w:w="2306" w:type="pct"/>
            <w:tcBorders>
              <w:bottom w:val="single" w:sz="4" w:space="0" w:color="auto"/>
            </w:tcBorders>
          </w:tcPr>
          <w:p w14:paraId="477F5D08" w14:textId="77777777" w:rsidR="00860C8C" w:rsidRPr="00614376" w:rsidRDefault="00860C8C" w:rsidP="00791B04">
            <w:pPr>
              <w:keepNext/>
              <w:keepLines/>
              <w:rPr>
                <w:rFonts w:ascii="Times New Roman" w:hAnsi="Times New Roman"/>
                <w:color w:val="000000"/>
              </w:rPr>
            </w:pPr>
          </w:p>
        </w:tc>
      </w:tr>
      <w:tr w:rsidR="00822DF4" w:rsidRPr="00614376" w14:paraId="477F5D0D" w14:textId="77777777" w:rsidTr="005F4199">
        <w:tc>
          <w:tcPr>
            <w:tcW w:w="2317" w:type="pct"/>
          </w:tcPr>
          <w:p w14:paraId="477F5D0A" w14:textId="77777777" w:rsidR="00822DF4" w:rsidRPr="00614376" w:rsidRDefault="00822DF4" w:rsidP="00791B04">
            <w:pPr>
              <w:keepNext/>
              <w:keepLines/>
              <w:rPr>
                <w:rFonts w:ascii="Times New Roman" w:hAnsi="Times New Roman"/>
                <w:color w:val="000000"/>
              </w:rPr>
            </w:pPr>
          </w:p>
        </w:tc>
        <w:tc>
          <w:tcPr>
            <w:tcW w:w="377" w:type="pct"/>
          </w:tcPr>
          <w:p w14:paraId="477F5D0B" w14:textId="77777777" w:rsidR="00822DF4" w:rsidRPr="00614376" w:rsidRDefault="00822DF4" w:rsidP="00791B04">
            <w:pPr>
              <w:keepNext/>
              <w:keepLines/>
              <w:rPr>
                <w:rFonts w:ascii="Times New Roman" w:hAnsi="Times New Roman"/>
                <w:color w:val="000000"/>
              </w:rPr>
            </w:pPr>
          </w:p>
        </w:tc>
        <w:tc>
          <w:tcPr>
            <w:tcW w:w="2306" w:type="pct"/>
            <w:tcBorders>
              <w:top w:val="single" w:sz="4" w:space="0" w:color="auto"/>
            </w:tcBorders>
          </w:tcPr>
          <w:p w14:paraId="477F5D0C" w14:textId="77777777" w:rsidR="00822DF4" w:rsidRPr="00614376" w:rsidRDefault="00822DF4" w:rsidP="00791B04">
            <w:pPr>
              <w:keepNext/>
              <w:keepLines/>
              <w:rPr>
                <w:rFonts w:ascii="Times New Roman" w:hAnsi="Times New Roman"/>
                <w:color w:val="000000"/>
              </w:rPr>
            </w:pPr>
            <w:r w:rsidRPr="00614376">
              <w:rPr>
                <w:rFonts w:ascii="Times New Roman" w:hAnsi="Times New Roman"/>
                <w:color w:val="000000"/>
              </w:rPr>
              <w:t>(Title of Authorized Official-required)</w:t>
            </w:r>
          </w:p>
        </w:tc>
      </w:tr>
      <w:tr w:rsidR="00822DF4" w:rsidRPr="00614376" w14:paraId="477F5D11" w14:textId="77777777" w:rsidTr="005F4199">
        <w:tc>
          <w:tcPr>
            <w:tcW w:w="2317" w:type="pct"/>
          </w:tcPr>
          <w:p w14:paraId="477F5D0E" w14:textId="77777777" w:rsidR="00822DF4" w:rsidRPr="00614376" w:rsidRDefault="00822DF4" w:rsidP="00791B04">
            <w:pPr>
              <w:keepNext/>
              <w:keepLines/>
              <w:rPr>
                <w:rFonts w:ascii="Times New Roman" w:hAnsi="Times New Roman"/>
                <w:color w:val="000000"/>
              </w:rPr>
            </w:pPr>
          </w:p>
        </w:tc>
        <w:tc>
          <w:tcPr>
            <w:tcW w:w="377" w:type="pct"/>
          </w:tcPr>
          <w:p w14:paraId="477F5D0F" w14:textId="77777777" w:rsidR="00822DF4" w:rsidRPr="00614376" w:rsidRDefault="00822DF4" w:rsidP="00791B04">
            <w:pPr>
              <w:keepNext/>
              <w:keepLines/>
              <w:rPr>
                <w:rFonts w:ascii="Times New Roman" w:hAnsi="Times New Roman"/>
                <w:color w:val="000000"/>
              </w:rPr>
            </w:pPr>
          </w:p>
        </w:tc>
        <w:tc>
          <w:tcPr>
            <w:tcW w:w="2306" w:type="pct"/>
          </w:tcPr>
          <w:p w14:paraId="477F5D10" w14:textId="77777777" w:rsidR="00822DF4" w:rsidRPr="00614376" w:rsidRDefault="00822DF4" w:rsidP="00791B04">
            <w:pPr>
              <w:keepNext/>
              <w:keepLines/>
              <w:rPr>
                <w:rFonts w:ascii="Times New Roman" w:hAnsi="Times New Roman"/>
                <w:color w:val="000000"/>
              </w:rPr>
            </w:pPr>
          </w:p>
        </w:tc>
      </w:tr>
      <w:tr w:rsidR="00822DF4" w:rsidRPr="00614376" w14:paraId="477F5D15" w14:textId="77777777" w:rsidTr="005F4199">
        <w:tc>
          <w:tcPr>
            <w:tcW w:w="2317" w:type="pct"/>
          </w:tcPr>
          <w:p w14:paraId="477F5D12" w14:textId="77777777" w:rsidR="00822DF4" w:rsidRPr="00614376" w:rsidRDefault="00822DF4" w:rsidP="00791B04">
            <w:pPr>
              <w:keepNext/>
              <w:keepLines/>
              <w:rPr>
                <w:rFonts w:ascii="Times New Roman" w:hAnsi="Times New Roman"/>
                <w:color w:val="000000"/>
              </w:rPr>
            </w:pPr>
          </w:p>
        </w:tc>
        <w:tc>
          <w:tcPr>
            <w:tcW w:w="377" w:type="pct"/>
          </w:tcPr>
          <w:p w14:paraId="477F5D13" w14:textId="77777777" w:rsidR="00822DF4" w:rsidRPr="00614376" w:rsidRDefault="00822DF4" w:rsidP="00791B04">
            <w:pPr>
              <w:keepNext/>
              <w:keepLines/>
              <w:rPr>
                <w:rFonts w:ascii="Times New Roman" w:hAnsi="Times New Roman"/>
                <w:color w:val="000000"/>
              </w:rPr>
            </w:pPr>
          </w:p>
        </w:tc>
        <w:tc>
          <w:tcPr>
            <w:tcW w:w="2306" w:type="pct"/>
          </w:tcPr>
          <w:p w14:paraId="477F5D14" w14:textId="77777777" w:rsidR="00822DF4" w:rsidRPr="00614376" w:rsidRDefault="00822DF4" w:rsidP="00791B04">
            <w:pPr>
              <w:keepNext/>
              <w:keepLines/>
              <w:rPr>
                <w:rFonts w:ascii="Times New Roman" w:hAnsi="Times New Roman"/>
                <w:color w:val="000000"/>
              </w:rPr>
            </w:pPr>
          </w:p>
        </w:tc>
      </w:tr>
      <w:tr w:rsidR="00822DF4" w:rsidRPr="00614376" w14:paraId="477F5D19" w14:textId="77777777" w:rsidTr="005F4199">
        <w:tc>
          <w:tcPr>
            <w:tcW w:w="2317" w:type="pct"/>
          </w:tcPr>
          <w:p w14:paraId="477F5D16" w14:textId="77777777" w:rsidR="00822DF4" w:rsidRPr="00614376" w:rsidRDefault="00822DF4" w:rsidP="00791B04">
            <w:pPr>
              <w:keepNext/>
              <w:keepLines/>
              <w:rPr>
                <w:rFonts w:ascii="Times New Roman" w:hAnsi="Times New Roman"/>
                <w:color w:val="000000"/>
              </w:rPr>
            </w:pPr>
          </w:p>
        </w:tc>
        <w:tc>
          <w:tcPr>
            <w:tcW w:w="377" w:type="pct"/>
          </w:tcPr>
          <w:p w14:paraId="477F5D17" w14:textId="77777777" w:rsidR="00822DF4" w:rsidRPr="00614376" w:rsidRDefault="00822DF4" w:rsidP="00791B04">
            <w:pPr>
              <w:keepNext/>
              <w:keepLines/>
              <w:rPr>
                <w:rFonts w:ascii="Times New Roman" w:hAnsi="Times New Roman"/>
                <w:color w:val="000000"/>
              </w:rPr>
            </w:pPr>
          </w:p>
        </w:tc>
        <w:tc>
          <w:tcPr>
            <w:tcW w:w="2306" w:type="pct"/>
            <w:tcBorders>
              <w:top w:val="single" w:sz="4" w:space="0" w:color="auto"/>
            </w:tcBorders>
          </w:tcPr>
          <w:p w14:paraId="477F5D18" w14:textId="77777777" w:rsidR="00822DF4" w:rsidRPr="00614376" w:rsidRDefault="00822DF4" w:rsidP="00791B04">
            <w:pPr>
              <w:keepNext/>
              <w:keepLines/>
              <w:rPr>
                <w:rFonts w:ascii="Times New Roman" w:hAnsi="Times New Roman"/>
                <w:color w:val="000000"/>
              </w:rPr>
            </w:pPr>
            <w:r w:rsidRPr="00614376">
              <w:rPr>
                <w:rFonts w:ascii="Times New Roman" w:hAnsi="Times New Roman"/>
                <w:color w:val="000000"/>
              </w:rPr>
              <w:t>(Date)</w:t>
            </w:r>
          </w:p>
        </w:tc>
      </w:tr>
      <w:tr w:rsidR="00860C8C" w:rsidRPr="00614376" w14:paraId="477F5D1D" w14:textId="77777777" w:rsidTr="005F4199">
        <w:tc>
          <w:tcPr>
            <w:tcW w:w="2317" w:type="pct"/>
          </w:tcPr>
          <w:p w14:paraId="477F5D1A" w14:textId="77777777" w:rsidR="00860C8C" w:rsidRPr="00614376" w:rsidRDefault="00860C8C" w:rsidP="00791B04">
            <w:pPr>
              <w:keepNext/>
              <w:keepLines/>
              <w:rPr>
                <w:rFonts w:ascii="Times New Roman" w:hAnsi="Times New Roman"/>
                <w:color w:val="000000"/>
              </w:rPr>
            </w:pPr>
          </w:p>
        </w:tc>
        <w:tc>
          <w:tcPr>
            <w:tcW w:w="377" w:type="pct"/>
          </w:tcPr>
          <w:p w14:paraId="477F5D1B" w14:textId="77777777" w:rsidR="00860C8C" w:rsidRPr="00614376" w:rsidRDefault="00860C8C" w:rsidP="00791B04">
            <w:pPr>
              <w:keepNext/>
              <w:keepLines/>
              <w:rPr>
                <w:rFonts w:ascii="Times New Roman" w:hAnsi="Times New Roman"/>
                <w:color w:val="000000"/>
              </w:rPr>
            </w:pPr>
          </w:p>
        </w:tc>
        <w:tc>
          <w:tcPr>
            <w:tcW w:w="2306" w:type="pct"/>
          </w:tcPr>
          <w:p w14:paraId="477F5D1C" w14:textId="77777777" w:rsidR="00860C8C" w:rsidRPr="00614376" w:rsidRDefault="00860C8C" w:rsidP="00791B04">
            <w:pPr>
              <w:keepNext/>
              <w:keepLines/>
              <w:rPr>
                <w:rFonts w:ascii="Times New Roman" w:hAnsi="Times New Roman"/>
                <w:color w:val="000000"/>
              </w:rPr>
            </w:pPr>
          </w:p>
        </w:tc>
      </w:tr>
      <w:tr w:rsidR="00860C8C" w:rsidRPr="00614376" w14:paraId="477F5D21" w14:textId="77777777" w:rsidTr="005F4199">
        <w:tc>
          <w:tcPr>
            <w:tcW w:w="2317" w:type="pct"/>
          </w:tcPr>
          <w:p w14:paraId="477F5D1E" w14:textId="77777777" w:rsidR="00860C8C" w:rsidRPr="00614376" w:rsidRDefault="00860C8C" w:rsidP="00791B04">
            <w:pPr>
              <w:keepNext/>
              <w:keepLines/>
              <w:rPr>
                <w:rFonts w:ascii="Times New Roman" w:hAnsi="Times New Roman"/>
                <w:color w:val="000000"/>
              </w:rPr>
            </w:pPr>
          </w:p>
        </w:tc>
        <w:tc>
          <w:tcPr>
            <w:tcW w:w="377" w:type="pct"/>
          </w:tcPr>
          <w:p w14:paraId="477F5D1F" w14:textId="77777777" w:rsidR="00860C8C" w:rsidRPr="00614376" w:rsidRDefault="00860C8C" w:rsidP="00791B04">
            <w:pPr>
              <w:keepNext/>
              <w:keepLines/>
              <w:rPr>
                <w:rFonts w:ascii="Times New Roman" w:hAnsi="Times New Roman"/>
                <w:color w:val="000000"/>
              </w:rPr>
            </w:pPr>
          </w:p>
        </w:tc>
        <w:tc>
          <w:tcPr>
            <w:tcW w:w="2306" w:type="pct"/>
          </w:tcPr>
          <w:p w14:paraId="477F5D20" w14:textId="77777777" w:rsidR="00860C8C" w:rsidRPr="00614376" w:rsidRDefault="00860C8C" w:rsidP="00791B04">
            <w:pPr>
              <w:keepNext/>
              <w:keepLines/>
              <w:rPr>
                <w:rFonts w:ascii="Times New Roman" w:hAnsi="Times New Roman"/>
                <w:color w:val="000000"/>
              </w:rPr>
            </w:pPr>
            <w:commentRangeStart w:id="7"/>
            <w:r w:rsidRPr="00614376">
              <w:rPr>
                <w:rFonts w:ascii="Times New Roman" w:hAnsi="Times New Roman"/>
                <w:smallCaps/>
                <w:color w:val="000000"/>
              </w:rPr>
              <w:t>Agreed and Accepted</w:t>
            </w:r>
            <w:commentRangeEnd w:id="7"/>
            <w:r w:rsidR="000F0726" w:rsidRPr="00614376">
              <w:rPr>
                <w:rStyle w:val="CommentReference"/>
                <w:rFonts w:ascii="Times New Roman" w:hAnsi="Times New Roman"/>
                <w:sz w:val="20"/>
              </w:rPr>
              <w:commentReference w:id="7"/>
            </w:r>
            <w:r w:rsidRPr="00614376">
              <w:rPr>
                <w:rFonts w:ascii="Times New Roman" w:hAnsi="Times New Roman"/>
                <w:smallCaps/>
                <w:color w:val="000000"/>
              </w:rPr>
              <w:t>:</w:t>
            </w:r>
          </w:p>
        </w:tc>
      </w:tr>
      <w:tr w:rsidR="00860C8C" w:rsidRPr="00614376" w14:paraId="477F5D25" w14:textId="77777777" w:rsidTr="005F4199">
        <w:tc>
          <w:tcPr>
            <w:tcW w:w="2317" w:type="pct"/>
          </w:tcPr>
          <w:p w14:paraId="477F5D22" w14:textId="77777777" w:rsidR="00860C8C" w:rsidRPr="00614376" w:rsidRDefault="00860C8C" w:rsidP="00791B04">
            <w:pPr>
              <w:keepNext/>
              <w:keepLines/>
              <w:rPr>
                <w:rFonts w:ascii="Times New Roman" w:hAnsi="Times New Roman"/>
                <w:color w:val="000000"/>
              </w:rPr>
            </w:pPr>
          </w:p>
        </w:tc>
        <w:tc>
          <w:tcPr>
            <w:tcW w:w="377" w:type="pct"/>
          </w:tcPr>
          <w:p w14:paraId="477F5D23" w14:textId="77777777" w:rsidR="00860C8C" w:rsidRPr="00614376" w:rsidRDefault="00860C8C" w:rsidP="00791B04">
            <w:pPr>
              <w:keepNext/>
              <w:keepLines/>
              <w:rPr>
                <w:rFonts w:ascii="Times New Roman" w:hAnsi="Times New Roman"/>
                <w:color w:val="000000"/>
              </w:rPr>
            </w:pPr>
          </w:p>
        </w:tc>
        <w:tc>
          <w:tcPr>
            <w:tcW w:w="2306" w:type="pct"/>
          </w:tcPr>
          <w:p w14:paraId="477F5D24" w14:textId="77777777" w:rsidR="00860C8C" w:rsidRPr="00614376" w:rsidRDefault="00860C8C" w:rsidP="00791B04">
            <w:pPr>
              <w:keepNext/>
              <w:keepLines/>
              <w:rPr>
                <w:rFonts w:ascii="Times New Roman" w:hAnsi="Times New Roman"/>
                <w:b/>
                <w:color w:val="000000"/>
              </w:rPr>
            </w:pPr>
            <w:r w:rsidRPr="00614376">
              <w:rPr>
                <w:rFonts w:ascii="Times New Roman" w:hAnsi="Times New Roman"/>
                <w:b/>
                <w:color w:val="000000"/>
              </w:rPr>
              <w:t>Investigator</w:t>
            </w:r>
          </w:p>
        </w:tc>
      </w:tr>
      <w:tr w:rsidR="00860C8C" w:rsidRPr="00614376" w14:paraId="477F5D29" w14:textId="77777777" w:rsidTr="005F4199">
        <w:trPr>
          <w:trHeight w:val="1107"/>
        </w:trPr>
        <w:tc>
          <w:tcPr>
            <w:tcW w:w="2317" w:type="pct"/>
          </w:tcPr>
          <w:p w14:paraId="477F5D26" w14:textId="77777777" w:rsidR="00860C8C" w:rsidRPr="00614376" w:rsidRDefault="00860C8C" w:rsidP="00791B04">
            <w:pPr>
              <w:keepNext/>
              <w:keepLines/>
              <w:rPr>
                <w:rFonts w:ascii="Times New Roman" w:hAnsi="Times New Roman"/>
                <w:color w:val="000000"/>
              </w:rPr>
            </w:pPr>
          </w:p>
        </w:tc>
        <w:tc>
          <w:tcPr>
            <w:tcW w:w="377" w:type="pct"/>
          </w:tcPr>
          <w:p w14:paraId="477F5D27" w14:textId="77777777" w:rsidR="00860C8C" w:rsidRPr="00614376" w:rsidRDefault="00860C8C" w:rsidP="00791B04">
            <w:pPr>
              <w:keepNext/>
              <w:keepLines/>
              <w:rPr>
                <w:rFonts w:ascii="Times New Roman" w:hAnsi="Times New Roman"/>
                <w:color w:val="000000"/>
              </w:rPr>
            </w:pPr>
          </w:p>
        </w:tc>
        <w:tc>
          <w:tcPr>
            <w:tcW w:w="2306" w:type="pct"/>
            <w:tcBorders>
              <w:bottom w:val="single" w:sz="4" w:space="0" w:color="auto"/>
            </w:tcBorders>
          </w:tcPr>
          <w:p w14:paraId="477F5D28" w14:textId="77777777" w:rsidR="00860C8C" w:rsidRPr="00614376" w:rsidRDefault="00860C8C" w:rsidP="00791B04">
            <w:pPr>
              <w:keepNext/>
              <w:keepLines/>
              <w:rPr>
                <w:rFonts w:ascii="Times New Roman" w:hAnsi="Times New Roman"/>
                <w:color w:val="000000"/>
              </w:rPr>
            </w:pPr>
          </w:p>
        </w:tc>
      </w:tr>
      <w:tr w:rsidR="00860C8C" w:rsidRPr="00614376" w14:paraId="477F5D2D" w14:textId="77777777" w:rsidTr="005F4199">
        <w:tc>
          <w:tcPr>
            <w:tcW w:w="2317" w:type="pct"/>
          </w:tcPr>
          <w:p w14:paraId="477F5D2A" w14:textId="77777777" w:rsidR="00860C8C" w:rsidRPr="00614376" w:rsidRDefault="00860C8C" w:rsidP="00791B04">
            <w:pPr>
              <w:keepNext/>
              <w:keepLines/>
              <w:rPr>
                <w:rFonts w:ascii="Times New Roman" w:hAnsi="Times New Roman"/>
                <w:color w:val="000000"/>
              </w:rPr>
            </w:pPr>
          </w:p>
        </w:tc>
        <w:tc>
          <w:tcPr>
            <w:tcW w:w="377" w:type="pct"/>
          </w:tcPr>
          <w:p w14:paraId="477F5D2B" w14:textId="77777777" w:rsidR="00860C8C" w:rsidRPr="00614376" w:rsidRDefault="00860C8C" w:rsidP="00791B04">
            <w:pPr>
              <w:keepNext/>
              <w:keepLines/>
              <w:rPr>
                <w:rFonts w:ascii="Times New Roman" w:hAnsi="Times New Roman"/>
                <w:color w:val="000000"/>
              </w:rPr>
            </w:pPr>
          </w:p>
        </w:tc>
        <w:tc>
          <w:tcPr>
            <w:tcW w:w="2306" w:type="pct"/>
            <w:tcBorders>
              <w:top w:val="single" w:sz="4" w:space="0" w:color="auto"/>
            </w:tcBorders>
          </w:tcPr>
          <w:p w14:paraId="477F5D2C" w14:textId="1451B92B" w:rsidR="00860C8C" w:rsidRPr="00614376" w:rsidRDefault="007265FE" w:rsidP="00791B04">
            <w:pPr>
              <w:keepNext/>
              <w:keepLines/>
              <w:rPr>
                <w:rFonts w:ascii="Times New Roman" w:hAnsi="Times New Roman"/>
                <w:color w:val="000000"/>
              </w:rPr>
            </w:pPr>
            <w:r>
              <w:rPr>
                <w:rFonts w:ascii="Times New Roman" w:hAnsi="Times New Roman"/>
                <w:color w:val="000000"/>
              </w:rPr>
              <w:t xml:space="preserve">
                <w:r>
                  <w:rPr>
                    <w:color w:val="00A802"/>
                  </w:rPr>
                  <w:t xml:space="preserve">Anastasios Manessis, PI Title.</w:t>
                </w:r>
              </w:t>
            </w:r>
          </w:p>
        </w:tc>
      </w:tr>
      <w:tr w:rsidR="00F102A7" w:rsidRPr="00614376" w14:paraId="477F5D31" w14:textId="77777777" w:rsidTr="005F4199">
        <w:tc>
          <w:tcPr>
            <w:tcW w:w="2317" w:type="pct"/>
          </w:tcPr>
          <w:p w14:paraId="477F5D2E" w14:textId="77777777" w:rsidR="00F102A7" w:rsidRPr="00614376" w:rsidRDefault="00F102A7" w:rsidP="00791B04">
            <w:pPr>
              <w:keepNext/>
              <w:keepLines/>
              <w:rPr>
                <w:rFonts w:ascii="Times New Roman" w:hAnsi="Times New Roman"/>
                <w:color w:val="000000"/>
              </w:rPr>
            </w:pPr>
          </w:p>
        </w:tc>
        <w:tc>
          <w:tcPr>
            <w:tcW w:w="377" w:type="pct"/>
          </w:tcPr>
          <w:p w14:paraId="477F5D2F" w14:textId="77777777" w:rsidR="00F102A7" w:rsidRPr="00614376" w:rsidRDefault="00F102A7" w:rsidP="00791B04">
            <w:pPr>
              <w:keepNext/>
              <w:keepLines/>
              <w:rPr>
                <w:rFonts w:ascii="Times New Roman" w:hAnsi="Times New Roman"/>
                <w:color w:val="000000"/>
              </w:rPr>
            </w:pPr>
          </w:p>
        </w:tc>
        <w:tc>
          <w:tcPr>
            <w:tcW w:w="2306" w:type="pct"/>
          </w:tcPr>
          <w:p w14:paraId="477F5D30" w14:textId="77777777" w:rsidR="00F102A7" w:rsidRPr="00614376" w:rsidRDefault="00F102A7" w:rsidP="00791B04">
            <w:pPr>
              <w:keepNext/>
              <w:keepLines/>
              <w:rPr>
                <w:rFonts w:ascii="Times New Roman" w:hAnsi="Times New Roman"/>
                <w:color w:val="000000"/>
              </w:rPr>
            </w:pPr>
          </w:p>
        </w:tc>
      </w:tr>
      <w:tr w:rsidR="00860C8C" w:rsidRPr="00614376" w14:paraId="477F5D35" w14:textId="77777777" w:rsidTr="005F4199">
        <w:tc>
          <w:tcPr>
            <w:tcW w:w="2317" w:type="pct"/>
          </w:tcPr>
          <w:p w14:paraId="477F5D32" w14:textId="77777777" w:rsidR="00860C8C" w:rsidRPr="00614376" w:rsidRDefault="00860C8C" w:rsidP="00791B04">
            <w:pPr>
              <w:keepNext/>
              <w:keepLines/>
              <w:rPr>
                <w:rFonts w:ascii="Times New Roman" w:hAnsi="Times New Roman"/>
                <w:color w:val="000000"/>
              </w:rPr>
            </w:pPr>
          </w:p>
        </w:tc>
        <w:tc>
          <w:tcPr>
            <w:tcW w:w="377" w:type="pct"/>
          </w:tcPr>
          <w:p w14:paraId="477F5D33" w14:textId="77777777" w:rsidR="00860C8C" w:rsidRPr="00614376" w:rsidRDefault="00860C8C" w:rsidP="00791B04">
            <w:pPr>
              <w:keepNext/>
              <w:keepLines/>
              <w:rPr>
                <w:rFonts w:ascii="Times New Roman" w:hAnsi="Times New Roman"/>
                <w:color w:val="000000"/>
              </w:rPr>
            </w:pPr>
          </w:p>
        </w:tc>
        <w:tc>
          <w:tcPr>
            <w:tcW w:w="2306" w:type="pct"/>
            <w:tcBorders>
              <w:bottom w:val="single" w:sz="4" w:space="0" w:color="auto"/>
            </w:tcBorders>
          </w:tcPr>
          <w:p w14:paraId="477F5D34" w14:textId="77777777" w:rsidR="00860C8C" w:rsidRPr="00614376" w:rsidRDefault="00860C8C" w:rsidP="00791B04">
            <w:pPr>
              <w:keepNext/>
              <w:keepLines/>
              <w:rPr>
                <w:rFonts w:ascii="Times New Roman" w:hAnsi="Times New Roman"/>
                <w:color w:val="000000"/>
              </w:rPr>
            </w:pPr>
          </w:p>
        </w:tc>
      </w:tr>
      <w:tr w:rsidR="00860C8C" w:rsidRPr="00614376" w14:paraId="477F5D39" w14:textId="77777777" w:rsidTr="005F4199">
        <w:tc>
          <w:tcPr>
            <w:tcW w:w="2317" w:type="pct"/>
          </w:tcPr>
          <w:p w14:paraId="477F5D36" w14:textId="77777777" w:rsidR="00860C8C" w:rsidRPr="00614376" w:rsidRDefault="00860C8C" w:rsidP="00791B04">
            <w:pPr>
              <w:keepNext/>
              <w:keepLines/>
              <w:rPr>
                <w:rFonts w:ascii="Times New Roman" w:hAnsi="Times New Roman"/>
                <w:color w:val="000000"/>
              </w:rPr>
            </w:pPr>
          </w:p>
        </w:tc>
        <w:tc>
          <w:tcPr>
            <w:tcW w:w="377" w:type="pct"/>
          </w:tcPr>
          <w:p w14:paraId="477F5D37" w14:textId="77777777" w:rsidR="00860C8C" w:rsidRPr="00614376" w:rsidRDefault="00860C8C" w:rsidP="00791B04">
            <w:pPr>
              <w:keepNext/>
              <w:keepLines/>
              <w:rPr>
                <w:rFonts w:ascii="Times New Roman" w:hAnsi="Times New Roman"/>
                <w:color w:val="000000"/>
              </w:rPr>
            </w:pPr>
          </w:p>
        </w:tc>
        <w:tc>
          <w:tcPr>
            <w:tcW w:w="2306" w:type="pct"/>
            <w:tcBorders>
              <w:top w:val="single" w:sz="4" w:space="0" w:color="auto"/>
            </w:tcBorders>
          </w:tcPr>
          <w:p w14:paraId="477F5D38" w14:textId="77777777" w:rsidR="00860C8C" w:rsidRPr="00614376" w:rsidRDefault="00860C8C" w:rsidP="00791B04">
            <w:pPr>
              <w:keepNext/>
              <w:keepLines/>
              <w:rPr>
                <w:rFonts w:ascii="Times New Roman" w:hAnsi="Times New Roman"/>
                <w:color w:val="000000"/>
              </w:rPr>
            </w:pPr>
            <w:r w:rsidRPr="00614376">
              <w:rPr>
                <w:rFonts w:ascii="Times New Roman" w:hAnsi="Times New Roman"/>
                <w:color w:val="000000"/>
              </w:rPr>
              <w:t>(Date)</w:t>
            </w:r>
          </w:p>
        </w:tc>
      </w:tr>
    </w:tbl>
    <w:p w14:paraId="5DADDA36" w14:textId="77777777" w:rsidR="00BD3D92" w:rsidRPr="00614376" w:rsidRDefault="00BD3D92" w:rsidP="00BD3D92">
      <w:pPr>
        <w:keepNext/>
        <w:keepLines/>
        <w:rPr>
          <w:rFonts w:ascii="Times New Roman" w:hAnsi="Times New Roman"/>
          <w:iCs/>
          <w:color w:val="000000"/>
        </w:rPr>
      </w:pPr>
    </w:p>
    <w:p w14:paraId="418645DE" w14:textId="2D77881F" w:rsidR="00BD3D92" w:rsidRPr="00614376" w:rsidRDefault="00BD3D92" w:rsidP="00BD3D92">
      <w:pPr>
        <w:keepNext/>
        <w:keepLines/>
        <w:rPr>
          <w:rFonts w:ascii="Times New Roman" w:hAnsi="Times New Roman"/>
          <w:iCs/>
          <w:color w:val="000000"/>
        </w:rPr>
      </w:pPr>
      <w:r w:rsidRPr="00614376">
        <w:rPr>
          <w:rFonts w:ascii="Times New Roman" w:hAnsi="Times New Roman"/>
          <w:iCs/>
          <w:color w:val="000000"/>
        </w:rPr>
        <w:t>If this Agreement is acceptable, please sign and return all pages (including attachments) to Lilly USA, LLC in one of the three methods outlined below.  If you have questions, please call your Trial Capabilities Associate.</w:t>
      </w:r>
    </w:p>
    <w:p w14:paraId="57333D93" w14:textId="77777777" w:rsidR="00BD3D92" w:rsidRPr="00614376" w:rsidRDefault="00BD3D92" w:rsidP="00BD3D92">
      <w:pPr>
        <w:keepNext/>
        <w:keepLines/>
        <w:rPr>
          <w:rFonts w:ascii="Times New Roman" w:hAnsi="Times New Roman"/>
          <w:iCs/>
          <w:color w:val="000000"/>
        </w:rPr>
      </w:pPr>
      <w:r w:rsidRPr="00614376">
        <w:rPr>
          <w:rFonts w:ascii="Times New Roman" w:hAnsi="Times New Roman"/>
          <w:iCs/>
          <w:color w:val="000000"/>
        </w:rPr>
        <w:t>(1)    Forward the scanned (.pdf) or electronically signed document to your Trial Capabilities Associate</w:t>
      </w:r>
    </w:p>
    <w:p w14:paraId="63CE07C4" w14:textId="77777777" w:rsidR="00BD3D92" w:rsidRPr="00614376" w:rsidRDefault="00BD3D92" w:rsidP="00BD3D92">
      <w:pPr>
        <w:keepNext/>
        <w:keepLines/>
        <w:rPr>
          <w:rFonts w:ascii="Times New Roman" w:hAnsi="Times New Roman"/>
          <w:iCs/>
          <w:color w:val="000000"/>
        </w:rPr>
      </w:pPr>
      <w:r w:rsidRPr="00614376">
        <w:rPr>
          <w:rFonts w:ascii="Times New Roman" w:hAnsi="Times New Roman"/>
          <w:iCs/>
          <w:color w:val="000000"/>
        </w:rPr>
        <w:t>(2)    Send by facsimile transmission to (317) 453-8500 or toll free at (866) 922-2854</w:t>
      </w:r>
    </w:p>
    <w:p w14:paraId="6827F71D" w14:textId="2B42CF28" w:rsidR="00584BDD" w:rsidRPr="00614376" w:rsidRDefault="00BD3D92" w:rsidP="00D965A2">
      <w:pPr>
        <w:pStyle w:val="BodyText3"/>
        <w:keepNext/>
        <w:rPr>
          <w:rFonts w:ascii="Times New Roman" w:hAnsi="Times New Roman"/>
          <w:sz w:val="20"/>
          <w:szCs w:val="20"/>
        </w:rPr>
        <w:sectPr w:rsidR="00584BDD" w:rsidRPr="00614376" w:rsidSect="002E74E9">
          <w:headerReference w:type="even" r:id="rId18"/>
          <w:headerReference w:type="default" r:id="rId19"/>
          <w:footerReference w:type="even" r:id="rId20"/>
          <w:footerReference w:type="default" r:id="rId21"/>
          <w:headerReference w:type="first" r:id="rId22"/>
          <w:footerReference w:type="first" r:id="rId23"/>
          <w:pgSz w:w="12240" w:h="15840" w:code="1"/>
          <w:pgMar w:top="1152" w:right="1152" w:bottom="1152" w:left="1152" w:header="576" w:footer="576" w:gutter="0"/>
          <w:cols w:space="720"/>
          <w:titlePg/>
          <w:docGrid w:linePitch="272"/>
        </w:sectPr>
      </w:pPr>
      <w:r w:rsidRPr="00614376">
        <w:rPr>
          <w:rFonts w:ascii="Times New Roman" w:hAnsi="Times New Roman"/>
          <w:iCs/>
          <w:color w:val="000000"/>
          <w:sz w:val="20"/>
          <w:szCs w:val="20"/>
        </w:rPr>
        <w:t xml:space="preserve">(3)    Mail to:  Trial Capabilities Center, Lilly Corporate Center, Drop Code 1703, Indianapolis, Indiana, 46285 </w:t>
      </w:r>
    </w:p>
    <w:p w14:paraId="477F5D3C" w14:textId="7CA9F895" w:rsidR="004649D3" w:rsidRPr="00614376" w:rsidRDefault="004649D3" w:rsidP="00BD3D92">
      <w:pPr>
        <w:jc w:val="center"/>
        <w:rPr>
          <w:rFonts w:ascii="Times New Roman" w:hAnsi="Times New Roman"/>
          <w:b/>
        </w:rPr>
      </w:pPr>
      <w:r w:rsidRPr="00614376">
        <w:rPr>
          <w:rFonts w:ascii="Times New Roman" w:hAnsi="Times New Roman"/>
          <w:b/>
        </w:rPr>
        <w:lastRenderedPageBreak/>
        <w:t>EXHIBIT A</w:t>
      </w:r>
    </w:p>
    <w:p w14:paraId="477F5D3D" w14:textId="19CDFCE7" w:rsidR="004649D3" w:rsidRPr="00614376" w:rsidRDefault="004649D3" w:rsidP="00BD3D92">
      <w:pPr>
        <w:jc w:val="center"/>
        <w:rPr>
          <w:rFonts w:ascii="Times New Roman" w:hAnsi="Times New Roman"/>
          <w:b/>
        </w:rPr>
      </w:pPr>
      <w:r w:rsidRPr="00614376">
        <w:rPr>
          <w:rFonts w:ascii="Times New Roman" w:hAnsi="Times New Roman"/>
          <w:b/>
        </w:rPr>
        <w:t>STUDY BUDGET</w:t>
      </w:r>
    </w:p>
    <w:p w14:paraId="0E6BF779" w14:textId="5F01905B" w:rsidR="00EF6B3E" w:rsidRPr="00614376" w:rsidRDefault="00EF6B3E" w:rsidP="00BD3D92">
      <w:pPr>
        <w:jc w:val="center"/>
        <w:rPr>
          <w:rFonts w:ascii="Times New Roman" w:hAnsi="Times New Roman"/>
          <w:b/>
        </w:rPr>
      </w:pPr>
    </w:p>
    <w:p w14:paraId="5A0BE420" w14:textId="153B7D23" w:rsidR="00EF6B3E" w:rsidRPr="00614376" w:rsidRDefault="00EF6B3E" w:rsidP="00BD3D92">
      <w:pPr>
        <w:jc w:val="center"/>
        <w:rPr>
          <w:rFonts w:ascii="Times New Roman" w:hAnsi="Times New Roman"/>
          <w:b/>
        </w:rPr>
      </w:pPr>
    </w:p>
    <w:p w14:paraId="263C7591" w14:textId="78770AF2" w:rsidR="00EF6B3E" w:rsidRPr="00614376" w:rsidRDefault="00EF6B3E" w:rsidP="00BD3D92">
      <w:pPr>
        <w:jc w:val="center"/>
        <w:rPr>
          <w:rFonts w:ascii="Times New Roman" w:hAnsi="Times New Roman"/>
          <w:b/>
        </w:rPr>
      </w:pPr>
    </w:p>
    <w:p w14:paraId="09EBECDD" w14:textId="3AEA9302" w:rsidR="00EF6B3E" w:rsidRPr="00614376" w:rsidRDefault="00EF6B3E" w:rsidP="00BD3D92">
      <w:pPr>
        <w:jc w:val="center"/>
        <w:rPr>
          <w:rFonts w:ascii="Times New Roman" w:hAnsi="Times New Roman"/>
          <w:b/>
        </w:rPr>
      </w:pPr>
    </w:p>
    <w:p w14:paraId="54167A75" w14:textId="7D64C653" w:rsidR="00EF6B3E" w:rsidRPr="00614376" w:rsidRDefault="00EF6B3E" w:rsidP="00BD3D92">
      <w:pPr>
        <w:jc w:val="center"/>
        <w:rPr>
          <w:rFonts w:ascii="Times New Roman" w:hAnsi="Times New Roman"/>
          <w:b/>
        </w:rPr>
      </w:pPr>
    </w:p>
    <w:p w14:paraId="1E19469B" w14:textId="4AB663E0" w:rsidR="00EF6B3E" w:rsidRPr="00614376" w:rsidRDefault="00EF6B3E" w:rsidP="00BD3D92">
      <w:pPr>
        <w:jc w:val="center"/>
        <w:rPr>
          <w:rFonts w:ascii="Times New Roman" w:hAnsi="Times New Roman"/>
          <w:b/>
        </w:rPr>
      </w:pPr>
    </w:p>
    <w:p w14:paraId="522271B9" w14:textId="0E71AEE3" w:rsidR="00EF6B3E" w:rsidRPr="00614376" w:rsidRDefault="00EF6B3E" w:rsidP="00BD3D92">
      <w:pPr>
        <w:jc w:val="center"/>
        <w:rPr>
          <w:rFonts w:ascii="Times New Roman" w:hAnsi="Times New Roman"/>
          <w:b/>
        </w:rPr>
      </w:pPr>
    </w:p>
    <w:p w14:paraId="3A4EE46D" w14:textId="7F9DF8A5" w:rsidR="00EF6B3E" w:rsidRPr="00614376" w:rsidRDefault="00EF6B3E" w:rsidP="00BD3D92">
      <w:pPr>
        <w:jc w:val="center"/>
        <w:rPr>
          <w:rFonts w:ascii="Times New Roman" w:hAnsi="Times New Roman"/>
          <w:b/>
        </w:rPr>
      </w:pPr>
    </w:p>
    <w:p w14:paraId="6A58C3FB" w14:textId="6A635FB4" w:rsidR="00EF6B3E" w:rsidRPr="00614376" w:rsidRDefault="00EF6B3E" w:rsidP="00BD3D92">
      <w:pPr>
        <w:jc w:val="center"/>
        <w:rPr>
          <w:rFonts w:ascii="Times New Roman" w:hAnsi="Times New Roman"/>
          <w:b/>
        </w:rPr>
      </w:pPr>
    </w:p>
    <w:p w14:paraId="015B6F56" w14:textId="2BCADBC8" w:rsidR="00EF6B3E" w:rsidRPr="00614376" w:rsidRDefault="00EF6B3E" w:rsidP="00BD3D92">
      <w:pPr>
        <w:jc w:val="center"/>
        <w:rPr>
          <w:rFonts w:ascii="Times New Roman" w:hAnsi="Times New Roman"/>
          <w:b/>
        </w:rPr>
      </w:pPr>
    </w:p>
    <w:p w14:paraId="205E6193" w14:textId="5FD2022E" w:rsidR="00EF6B3E" w:rsidRPr="00614376" w:rsidRDefault="00EF6B3E" w:rsidP="00BD3D92">
      <w:pPr>
        <w:jc w:val="center"/>
        <w:rPr>
          <w:rFonts w:ascii="Times New Roman" w:hAnsi="Times New Roman"/>
          <w:b/>
        </w:rPr>
      </w:pPr>
    </w:p>
    <w:p w14:paraId="16AA82A1" w14:textId="26622977" w:rsidR="00EF6B3E" w:rsidRPr="00614376" w:rsidRDefault="00EF6B3E" w:rsidP="00BD3D92">
      <w:pPr>
        <w:jc w:val="center"/>
        <w:rPr>
          <w:rFonts w:ascii="Times New Roman" w:hAnsi="Times New Roman"/>
          <w:b/>
        </w:rPr>
      </w:pPr>
    </w:p>
    <w:p w14:paraId="1EDD7EF1" w14:textId="325BACAF" w:rsidR="00EF6B3E" w:rsidRPr="00614376" w:rsidRDefault="00EF6B3E" w:rsidP="00BD3D92">
      <w:pPr>
        <w:jc w:val="center"/>
        <w:rPr>
          <w:rFonts w:ascii="Times New Roman" w:hAnsi="Times New Roman"/>
          <w:b/>
        </w:rPr>
      </w:pPr>
    </w:p>
    <w:p w14:paraId="01FC73D8" w14:textId="4CF4D6C5" w:rsidR="00EF6B3E" w:rsidRPr="00614376" w:rsidRDefault="00EF6B3E" w:rsidP="00BD3D92">
      <w:pPr>
        <w:jc w:val="center"/>
        <w:rPr>
          <w:rFonts w:ascii="Times New Roman" w:hAnsi="Times New Roman"/>
          <w:b/>
        </w:rPr>
      </w:pPr>
    </w:p>
    <w:p w14:paraId="67E03156" w14:textId="1ED1A50F" w:rsidR="00EF6B3E" w:rsidRPr="00614376" w:rsidRDefault="00EF6B3E" w:rsidP="00BD3D92">
      <w:pPr>
        <w:jc w:val="center"/>
        <w:rPr>
          <w:rFonts w:ascii="Times New Roman" w:hAnsi="Times New Roman"/>
          <w:b/>
        </w:rPr>
      </w:pPr>
    </w:p>
    <w:p w14:paraId="6BB5EABE" w14:textId="3CFB6100" w:rsidR="00EF6B3E" w:rsidRPr="00614376" w:rsidRDefault="00EF6B3E" w:rsidP="00BD3D92">
      <w:pPr>
        <w:jc w:val="center"/>
        <w:rPr>
          <w:rFonts w:ascii="Times New Roman" w:hAnsi="Times New Roman"/>
          <w:b/>
        </w:rPr>
      </w:pPr>
    </w:p>
    <w:p w14:paraId="12C51F16" w14:textId="2F46398E" w:rsidR="00EF6B3E" w:rsidRPr="00614376" w:rsidRDefault="00EF6B3E" w:rsidP="00BD3D92">
      <w:pPr>
        <w:jc w:val="center"/>
        <w:rPr>
          <w:rFonts w:ascii="Times New Roman" w:hAnsi="Times New Roman"/>
          <w:b/>
        </w:rPr>
      </w:pPr>
    </w:p>
    <w:p w14:paraId="341AB6A8" w14:textId="7FDE1C1A" w:rsidR="00EF6B3E" w:rsidRPr="00614376" w:rsidRDefault="00EF6B3E" w:rsidP="00BD3D92">
      <w:pPr>
        <w:jc w:val="center"/>
        <w:rPr>
          <w:rFonts w:ascii="Times New Roman" w:hAnsi="Times New Roman"/>
          <w:b/>
        </w:rPr>
      </w:pPr>
    </w:p>
    <w:p w14:paraId="06E8FFD2" w14:textId="33AABDD5" w:rsidR="00EF6B3E" w:rsidRPr="00614376" w:rsidRDefault="00EF6B3E" w:rsidP="00BD3D92">
      <w:pPr>
        <w:jc w:val="center"/>
        <w:rPr>
          <w:rFonts w:ascii="Times New Roman" w:hAnsi="Times New Roman"/>
          <w:b/>
        </w:rPr>
      </w:pPr>
    </w:p>
    <w:p w14:paraId="3841641A" w14:textId="3FAA1D7A" w:rsidR="00EF6B3E" w:rsidRPr="00614376" w:rsidRDefault="00EF6B3E" w:rsidP="00BD3D92">
      <w:pPr>
        <w:jc w:val="center"/>
        <w:rPr>
          <w:rFonts w:ascii="Times New Roman" w:hAnsi="Times New Roman"/>
          <w:b/>
        </w:rPr>
      </w:pPr>
    </w:p>
    <w:p w14:paraId="7C39979A" w14:textId="4879D752" w:rsidR="00EF6B3E" w:rsidRPr="00614376" w:rsidRDefault="00EF6B3E" w:rsidP="00BD3D92">
      <w:pPr>
        <w:jc w:val="center"/>
        <w:rPr>
          <w:rFonts w:ascii="Times New Roman" w:hAnsi="Times New Roman"/>
          <w:b/>
        </w:rPr>
      </w:pPr>
    </w:p>
    <w:p w14:paraId="05463FAE" w14:textId="7305B659" w:rsidR="00EF6B3E" w:rsidRPr="00614376" w:rsidRDefault="00EF6B3E" w:rsidP="00BD3D92">
      <w:pPr>
        <w:jc w:val="center"/>
        <w:rPr>
          <w:rFonts w:ascii="Times New Roman" w:hAnsi="Times New Roman"/>
          <w:b/>
        </w:rPr>
      </w:pPr>
    </w:p>
    <w:p w14:paraId="3D3160C1" w14:textId="2A599FA9" w:rsidR="00EF6B3E" w:rsidRPr="00614376" w:rsidRDefault="00EF6B3E" w:rsidP="00BD3D92">
      <w:pPr>
        <w:jc w:val="center"/>
        <w:rPr>
          <w:rFonts w:ascii="Times New Roman" w:hAnsi="Times New Roman"/>
          <w:b/>
        </w:rPr>
      </w:pPr>
    </w:p>
    <w:p w14:paraId="4B4EDE2D" w14:textId="2BAE3EA3" w:rsidR="00EF6B3E" w:rsidRPr="00614376" w:rsidRDefault="00EF6B3E" w:rsidP="00BD3D92">
      <w:pPr>
        <w:jc w:val="center"/>
        <w:rPr>
          <w:rFonts w:ascii="Times New Roman" w:hAnsi="Times New Roman"/>
          <w:b/>
        </w:rPr>
      </w:pPr>
    </w:p>
    <w:p w14:paraId="56A5C855" w14:textId="31034BE8" w:rsidR="00EF6B3E" w:rsidRPr="00614376" w:rsidRDefault="00EF6B3E" w:rsidP="00BD3D92">
      <w:pPr>
        <w:jc w:val="center"/>
        <w:rPr>
          <w:rFonts w:ascii="Times New Roman" w:hAnsi="Times New Roman"/>
          <w:b/>
        </w:rPr>
      </w:pPr>
    </w:p>
    <w:p w14:paraId="6683D3C1" w14:textId="6A5F7019" w:rsidR="00EF6B3E" w:rsidRPr="00614376" w:rsidRDefault="00EF6B3E" w:rsidP="00BD3D92">
      <w:pPr>
        <w:jc w:val="center"/>
        <w:rPr>
          <w:rFonts w:ascii="Times New Roman" w:hAnsi="Times New Roman"/>
          <w:b/>
        </w:rPr>
      </w:pPr>
    </w:p>
    <w:p w14:paraId="6A5C58E1" w14:textId="73CA9BDB" w:rsidR="00EF6B3E" w:rsidRPr="00614376" w:rsidRDefault="00EF6B3E" w:rsidP="00BD3D92">
      <w:pPr>
        <w:jc w:val="center"/>
        <w:rPr>
          <w:rFonts w:ascii="Times New Roman" w:hAnsi="Times New Roman"/>
          <w:b/>
        </w:rPr>
      </w:pPr>
    </w:p>
    <w:p w14:paraId="3ECA24E2" w14:textId="6BF5C38C" w:rsidR="00EF6B3E" w:rsidRPr="00614376" w:rsidRDefault="00EF6B3E" w:rsidP="00BD3D92">
      <w:pPr>
        <w:jc w:val="center"/>
        <w:rPr>
          <w:rFonts w:ascii="Times New Roman" w:hAnsi="Times New Roman"/>
          <w:b/>
        </w:rPr>
      </w:pPr>
    </w:p>
    <w:p w14:paraId="4E5BBCB5" w14:textId="3063467E" w:rsidR="00EF6B3E" w:rsidRPr="00614376" w:rsidRDefault="00EF6B3E" w:rsidP="00BD3D92">
      <w:pPr>
        <w:jc w:val="center"/>
        <w:rPr>
          <w:rFonts w:ascii="Times New Roman" w:hAnsi="Times New Roman"/>
          <w:b/>
        </w:rPr>
      </w:pPr>
    </w:p>
    <w:p w14:paraId="6B942856" w14:textId="2DDC5FE8" w:rsidR="00EF6B3E" w:rsidRPr="00614376" w:rsidRDefault="00EF6B3E" w:rsidP="00BD3D92">
      <w:pPr>
        <w:jc w:val="center"/>
        <w:rPr>
          <w:rFonts w:ascii="Times New Roman" w:hAnsi="Times New Roman"/>
          <w:b/>
        </w:rPr>
      </w:pPr>
    </w:p>
    <w:p w14:paraId="7A581A13" w14:textId="20ED4018" w:rsidR="00EF6B3E" w:rsidRPr="00614376" w:rsidRDefault="00EF6B3E" w:rsidP="00BD3D92">
      <w:pPr>
        <w:jc w:val="center"/>
        <w:rPr>
          <w:rFonts w:ascii="Times New Roman" w:hAnsi="Times New Roman"/>
          <w:b/>
        </w:rPr>
      </w:pPr>
    </w:p>
    <w:p w14:paraId="48C08F7E" w14:textId="1E4DA626" w:rsidR="00EF6B3E" w:rsidRPr="00614376" w:rsidRDefault="00EF6B3E" w:rsidP="00BD3D92">
      <w:pPr>
        <w:jc w:val="center"/>
        <w:rPr>
          <w:rFonts w:ascii="Times New Roman" w:hAnsi="Times New Roman"/>
          <w:b/>
        </w:rPr>
      </w:pPr>
    </w:p>
    <w:p w14:paraId="23EBBD53" w14:textId="25CAD180" w:rsidR="00EF6B3E" w:rsidRPr="00614376" w:rsidRDefault="00EF6B3E" w:rsidP="00BD3D92">
      <w:pPr>
        <w:jc w:val="center"/>
        <w:rPr>
          <w:rFonts w:ascii="Times New Roman" w:hAnsi="Times New Roman"/>
          <w:b/>
        </w:rPr>
      </w:pPr>
    </w:p>
    <w:p w14:paraId="70D3E5C0" w14:textId="0C21F72E" w:rsidR="00EF6B3E" w:rsidRPr="00614376" w:rsidRDefault="00EF6B3E" w:rsidP="00BD3D92">
      <w:pPr>
        <w:jc w:val="center"/>
        <w:rPr>
          <w:rFonts w:ascii="Times New Roman" w:hAnsi="Times New Roman"/>
          <w:b/>
        </w:rPr>
      </w:pPr>
    </w:p>
    <w:p w14:paraId="0E146014" w14:textId="3EB693DE" w:rsidR="00EF6B3E" w:rsidRPr="00614376" w:rsidRDefault="00EF6B3E" w:rsidP="00BD3D92">
      <w:pPr>
        <w:jc w:val="center"/>
        <w:rPr>
          <w:rFonts w:ascii="Times New Roman" w:hAnsi="Times New Roman"/>
          <w:b/>
        </w:rPr>
      </w:pPr>
    </w:p>
    <w:p w14:paraId="7D5372C1" w14:textId="05663E6B" w:rsidR="00EF6B3E" w:rsidRPr="00614376" w:rsidRDefault="00EF6B3E" w:rsidP="00BD3D92">
      <w:pPr>
        <w:jc w:val="center"/>
        <w:rPr>
          <w:rFonts w:ascii="Times New Roman" w:hAnsi="Times New Roman"/>
          <w:b/>
        </w:rPr>
      </w:pPr>
    </w:p>
    <w:p w14:paraId="3E753C5A" w14:textId="32992C5A" w:rsidR="00EF6B3E" w:rsidRPr="00614376" w:rsidRDefault="00EF6B3E" w:rsidP="00BD3D92">
      <w:pPr>
        <w:jc w:val="center"/>
        <w:rPr>
          <w:rFonts w:ascii="Times New Roman" w:hAnsi="Times New Roman"/>
          <w:b/>
        </w:rPr>
      </w:pPr>
    </w:p>
    <w:p w14:paraId="39474280" w14:textId="7DCEFF1D" w:rsidR="00EF6B3E" w:rsidRPr="00614376" w:rsidRDefault="00EF6B3E" w:rsidP="00BD3D92">
      <w:pPr>
        <w:jc w:val="center"/>
        <w:rPr>
          <w:rFonts w:ascii="Times New Roman" w:hAnsi="Times New Roman"/>
          <w:b/>
        </w:rPr>
      </w:pPr>
    </w:p>
    <w:p w14:paraId="091DFAD8" w14:textId="5E2CD4F5" w:rsidR="00EF6B3E" w:rsidRPr="00614376" w:rsidRDefault="00EF6B3E" w:rsidP="00BD3D92">
      <w:pPr>
        <w:jc w:val="center"/>
        <w:rPr>
          <w:rFonts w:ascii="Times New Roman" w:hAnsi="Times New Roman"/>
          <w:b/>
        </w:rPr>
      </w:pPr>
    </w:p>
    <w:p w14:paraId="78F2A673" w14:textId="0FE875C1" w:rsidR="00EF6B3E" w:rsidRPr="00614376" w:rsidRDefault="00EF6B3E" w:rsidP="00BD3D92">
      <w:pPr>
        <w:jc w:val="center"/>
        <w:rPr>
          <w:rFonts w:ascii="Times New Roman" w:hAnsi="Times New Roman"/>
          <w:b/>
        </w:rPr>
      </w:pPr>
    </w:p>
    <w:p w14:paraId="63FA16D9" w14:textId="0C4B6358" w:rsidR="00EF6B3E" w:rsidRPr="00614376" w:rsidRDefault="00EF6B3E" w:rsidP="00BD3D92">
      <w:pPr>
        <w:jc w:val="center"/>
        <w:rPr>
          <w:rFonts w:ascii="Times New Roman" w:hAnsi="Times New Roman"/>
          <w:b/>
        </w:rPr>
      </w:pPr>
    </w:p>
    <w:p w14:paraId="432ED8A5" w14:textId="773A1C30" w:rsidR="00EF6B3E" w:rsidRPr="00614376" w:rsidRDefault="00EF6B3E" w:rsidP="00BD3D92">
      <w:pPr>
        <w:jc w:val="center"/>
        <w:rPr>
          <w:rFonts w:ascii="Times New Roman" w:hAnsi="Times New Roman"/>
          <w:b/>
        </w:rPr>
      </w:pPr>
    </w:p>
    <w:p w14:paraId="0B584D02" w14:textId="558F0B09" w:rsidR="00EF6B3E" w:rsidRPr="00614376" w:rsidRDefault="00EF6B3E" w:rsidP="00BD3D92">
      <w:pPr>
        <w:jc w:val="center"/>
        <w:rPr>
          <w:rFonts w:ascii="Times New Roman" w:hAnsi="Times New Roman"/>
          <w:b/>
        </w:rPr>
      </w:pPr>
    </w:p>
    <w:p w14:paraId="6BA732C8" w14:textId="08540CAF" w:rsidR="00EF6B3E" w:rsidRPr="00614376" w:rsidRDefault="00EF6B3E" w:rsidP="00BD3D92">
      <w:pPr>
        <w:jc w:val="center"/>
        <w:rPr>
          <w:rFonts w:ascii="Times New Roman" w:hAnsi="Times New Roman"/>
          <w:b/>
        </w:rPr>
      </w:pPr>
    </w:p>
    <w:p w14:paraId="1B7749F4" w14:textId="4A5CC7D8" w:rsidR="00EF6B3E" w:rsidRPr="00614376" w:rsidRDefault="00EF6B3E" w:rsidP="00BD3D92">
      <w:pPr>
        <w:jc w:val="center"/>
        <w:rPr>
          <w:rFonts w:ascii="Times New Roman" w:hAnsi="Times New Roman"/>
          <w:b/>
        </w:rPr>
      </w:pPr>
    </w:p>
    <w:p w14:paraId="646B77C4" w14:textId="09DE934A" w:rsidR="00EF6B3E" w:rsidRPr="00614376" w:rsidRDefault="00EF6B3E" w:rsidP="00BD3D92">
      <w:pPr>
        <w:jc w:val="center"/>
        <w:rPr>
          <w:rFonts w:ascii="Times New Roman" w:hAnsi="Times New Roman"/>
          <w:b/>
        </w:rPr>
      </w:pPr>
    </w:p>
    <w:p w14:paraId="3AC545BD" w14:textId="3D1144EB" w:rsidR="00EF6B3E" w:rsidRPr="00614376" w:rsidRDefault="00EF6B3E" w:rsidP="00BD3D92">
      <w:pPr>
        <w:jc w:val="center"/>
        <w:rPr>
          <w:rFonts w:ascii="Times New Roman" w:hAnsi="Times New Roman"/>
          <w:b/>
        </w:rPr>
      </w:pPr>
    </w:p>
    <w:p w14:paraId="5A8DBC5E" w14:textId="0A80498E" w:rsidR="00EF6B3E" w:rsidRPr="00614376" w:rsidRDefault="00EF6B3E" w:rsidP="00BD3D92">
      <w:pPr>
        <w:jc w:val="center"/>
        <w:rPr>
          <w:rFonts w:ascii="Times New Roman" w:hAnsi="Times New Roman"/>
          <w:b/>
        </w:rPr>
      </w:pPr>
    </w:p>
    <w:p w14:paraId="7692732C" w14:textId="6B594DBA" w:rsidR="00EF6B3E" w:rsidRPr="00614376" w:rsidRDefault="00EF6B3E" w:rsidP="00BD3D92">
      <w:pPr>
        <w:jc w:val="center"/>
        <w:rPr>
          <w:rFonts w:ascii="Times New Roman" w:hAnsi="Times New Roman"/>
          <w:b/>
        </w:rPr>
      </w:pPr>
    </w:p>
    <w:p w14:paraId="5C07C464" w14:textId="310618DB" w:rsidR="00EF6B3E" w:rsidRPr="00614376" w:rsidRDefault="00EF6B3E" w:rsidP="00BD3D92">
      <w:pPr>
        <w:jc w:val="center"/>
        <w:rPr>
          <w:rFonts w:ascii="Times New Roman" w:hAnsi="Times New Roman"/>
          <w:b/>
        </w:rPr>
      </w:pPr>
    </w:p>
    <w:p w14:paraId="51F44BF2" w14:textId="24125A35" w:rsidR="00EF6B3E" w:rsidRPr="00614376" w:rsidRDefault="00EF6B3E" w:rsidP="00BD3D92">
      <w:pPr>
        <w:jc w:val="center"/>
        <w:rPr>
          <w:rFonts w:ascii="Times New Roman" w:hAnsi="Times New Roman"/>
          <w:b/>
        </w:rPr>
      </w:pPr>
    </w:p>
    <w:p w14:paraId="6F1B6E2E" w14:textId="0A5ECD21" w:rsidR="00EF6B3E" w:rsidRPr="00614376" w:rsidRDefault="00EF6B3E" w:rsidP="00BD3D92">
      <w:pPr>
        <w:jc w:val="center"/>
        <w:rPr>
          <w:rFonts w:ascii="Times New Roman" w:hAnsi="Times New Roman"/>
          <w:b/>
        </w:rPr>
      </w:pPr>
    </w:p>
    <w:p w14:paraId="71F02C8C" w14:textId="25E9F497" w:rsidR="00EF6B3E" w:rsidRPr="00614376" w:rsidRDefault="00EF6B3E" w:rsidP="00BD3D92">
      <w:pPr>
        <w:jc w:val="center"/>
        <w:rPr>
          <w:rFonts w:ascii="Times New Roman" w:hAnsi="Times New Roman"/>
          <w:b/>
        </w:rPr>
      </w:pPr>
    </w:p>
    <w:p w14:paraId="0CA21C71" w14:textId="77777777" w:rsidR="00EF6B3E" w:rsidRPr="00614376" w:rsidRDefault="00EF6B3E" w:rsidP="00BD3D92">
      <w:pPr>
        <w:jc w:val="center"/>
        <w:rPr>
          <w:rFonts w:ascii="Times New Roman" w:hAnsi="Times New Roman"/>
          <w:b/>
        </w:rPr>
      </w:pPr>
    </w:p>
    <w:p w14:paraId="0E792630" w14:textId="5F626F4C" w:rsidR="00976B85" w:rsidRPr="00976B85" w:rsidRDefault="00976B85" w:rsidP="00D965A2">
      <w:pPr>
        <w:jc w:val="center"/>
        <w:rPr>
          <w:rFonts w:ascii="Times New Roman" w:hAnsi="Times New Roman"/>
          <w:bCs/>
        </w:rPr>
      </w:pPr>
      <w:r w:rsidRPr="00976B85">
        <w:rPr>
          <w:rFonts w:ascii="Times New Roman" w:hAnsi="Times New Roman"/>
          <w:bCs/>
        </w:rPr>
        <w:lastRenderedPageBreak/>
        <w:t xml:space="preserve"/>
      </w:r>
    </w:p>
    <w:p w14:paraId="582D2DB2" w14:textId="6CAB9B7E" w:rsidR="00D965A2" w:rsidRPr="003B7707" w:rsidRDefault="00B629B4" w:rsidP="00D965A2">
      <w:pPr>
        <w:jc w:val="center"/>
        <w:rPr>
          <w:rFonts w:ascii="Times New Roman" w:hAnsi="Times New Roman"/>
          <w:b/>
          <w:color w:val="00A802"/>
        </w:rPr>
      </w:pPr>
      <w:r w:rsidRPr="003B7707">
        <w:rPr>
          <w:rFonts w:ascii="Times New Roman" w:hAnsi="Times New Roman"/>
          <w:b/>
          <w:color w:val="00A802"/>
        </w:rPr>
        <w:t>Exhibit B</w:t>
      </w:r>
    </w:p>
    <w:p w14:paraId="4CF098B7" w14:textId="53B788F4" w:rsidR="00BD181B" w:rsidRPr="003B7707" w:rsidRDefault="00BD181B" w:rsidP="00BD181B">
      <w:pPr>
        <w:jc w:val="center"/>
        <w:rPr>
          <w:rFonts w:ascii="Times New Roman" w:hAnsi="Times New Roman"/>
          <w:color w:val="00A802"/>
        </w:rPr>
      </w:pPr>
      <w:r w:rsidRPr="003B7707">
        <w:rPr>
          <w:rFonts w:ascii="Times New Roman" w:hAnsi="Times New Roman"/>
          <w:color w:val="00A802"/>
        </w:rPr>
        <w:t xml:space="preserve">[Primary TCA to copy correct version of Exhibit B and place into study-specific CTA template for country if Exhibit B is applicable.  Delete page if Exhibit B does not apply]</w:t>
      </w:r>
    </w:p>
    <w:p w14:paraId="2544A330" w14:textId="167430C1" w:rsidR="003B7707" w:rsidRDefault="00976B85" w:rsidP="0082575A">
      <w:pPr>
        <w:jc w:val="center"/>
        <w:rPr>
          <w:rFonts w:ascii="Times New Roman" w:hAnsi="Times New Roman"/>
          <w:color w:val="0000FF"/>
        </w:rPr>
      </w:pPr>
      <w:r>
        <w:rPr>
          <w:rFonts w:ascii="Times New Roman" w:hAnsi="Times New Roman"/>
          <w:color w:val="0000FF"/>
        </w:rPr>
        <w:t xml:space="preserve"/>
      </w:r>
    </w:p>
    <w:p w14:paraId="73C880C2" w14:textId="77777777" w:rsidR="003B7707" w:rsidRPr="00614376" w:rsidRDefault="003B7707" w:rsidP="00BD181B">
      <w:pPr>
        <w:jc w:val="center"/>
        <w:rPr>
          <w:rFonts w:ascii="Times New Roman" w:hAnsi="Times New Roman"/>
        </w:rPr>
      </w:pPr>
    </w:p>
    <w:p w14:paraId="2F503F19" w14:textId="77777777" w:rsidR="009174AA" w:rsidRPr="00614376" w:rsidRDefault="009174AA" w:rsidP="009174AA">
      <w:pPr>
        <w:rPr>
          <w:rFonts w:ascii="Times New Roman" w:hAnsi="Times New Roman"/>
        </w:rPr>
      </w:pPr>
    </w:p>
    <w:p w14:paraId="34916A8A" w14:textId="0B6F305F" w:rsidR="009174AA" w:rsidRPr="00614376" w:rsidRDefault="009174AA" w:rsidP="009174AA">
      <w:pPr>
        <w:rPr>
          <w:rFonts w:ascii="Times New Roman" w:hAnsi="Times New Roman"/>
        </w:rPr>
      </w:pPr>
    </w:p>
    <w:p w14:paraId="49B0FC69" w14:textId="77777777" w:rsidR="009174AA" w:rsidRPr="00614376" w:rsidRDefault="009174AA" w:rsidP="009174AA">
      <w:pPr>
        <w:rPr>
          <w:rFonts w:ascii="Times New Roman" w:hAnsi="Times New Roman"/>
        </w:rPr>
      </w:pPr>
    </w:p>
    <w:p w14:paraId="25D01E8A" w14:textId="77777777" w:rsidR="009174AA" w:rsidRPr="00614376" w:rsidRDefault="009174AA" w:rsidP="009174AA">
      <w:pPr>
        <w:rPr>
          <w:rFonts w:ascii="Times New Roman" w:hAnsi="Times New Roman"/>
        </w:rPr>
      </w:pPr>
    </w:p>
    <w:p w14:paraId="3C30582B" w14:textId="77777777" w:rsidR="009174AA" w:rsidRPr="00614376" w:rsidRDefault="009174AA" w:rsidP="009174AA">
      <w:pPr>
        <w:rPr>
          <w:rFonts w:ascii="Times New Roman" w:hAnsi="Times New Roman"/>
        </w:rPr>
      </w:pPr>
    </w:p>
    <w:p w14:paraId="25B340C4" w14:textId="77777777" w:rsidR="009174AA" w:rsidRPr="00614376" w:rsidRDefault="009174AA" w:rsidP="009174AA">
      <w:pPr>
        <w:rPr>
          <w:rFonts w:ascii="Times New Roman" w:hAnsi="Times New Roman"/>
        </w:rPr>
      </w:pPr>
    </w:p>
    <w:sectPr w:rsidR="009174AA" w:rsidRPr="00614376" w:rsidSect="002E74E9">
      <w:headerReference w:type="default" r:id="rId24"/>
      <w:headerReference w:type="first" r:id="rId25"/>
      <w:footerReference w:type="first" r:id="rId26"/>
      <w:pgSz w:w="12240" w:h="15840" w:code="1"/>
      <w:pgMar w:top="1152" w:right="1152" w:bottom="1152" w:left="1152" w:header="720" w:footer="720"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Pinkhas" w:date="2017-11-16T11:10:00Z" w:initials="AP">
    <w:p w14:paraId="60CB5996" w14:textId="0E72C1E7" w:rsidR="00D63C36" w:rsidRDefault="00D63C36" w:rsidP="00D63C36">
      <w:pPr>
        <w:pStyle w:val="CommentText"/>
      </w:pPr>
      <w:r>
        <w:rPr>
          <w:rStyle w:val="CommentReference"/>
        </w:rPr>
        <w:annotationRef/>
      </w:r>
      <w:r w:rsidR="00A1684A">
        <w:rPr>
          <w:rStyle w:val="CommentReference"/>
          <w:b/>
          <w:u w:val="single"/>
        </w:rPr>
        <w:t>To Site</w:t>
      </w:r>
      <w:r w:rsidR="005E0500">
        <w:t>: Confirm this is the accurate legal name that appears on the Institution W-9.</w:t>
      </w:r>
      <w:r>
        <w:t xml:space="preserve"> </w:t>
      </w:r>
    </w:p>
    <w:p w14:paraId="18A9492D" w14:textId="77777777" w:rsidR="00D63C36" w:rsidRDefault="00D63C36" w:rsidP="00D63C36">
      <w:pPr>
        <w:pStyle w:val="CommentText"/>
      </w:pPr>
    </w:p>
    <w:p w14:paraId="723B3F3D" w14:textId="53FF23CA" w:rsidR="00D63C36" w:rsidRDefault="005E0500">
      <w:pPr>
        <w:pStyle w:val="CommentText"/>
      </w:pPr>
      <w:r>
        <w:t>Pursuant to</w:t>
      </w:r>
      <w:r w:rsidR="00D63C36">
        <w:t xml:space="preserve"> Lilly policy</w:t>
      </w:r>
      <w:r>
        <w:t>,</w:t>
      </w:r>
      <w:r w:rsidR="00D63C36">
        <w:t xml:space="preserve"> </w:t>
      </w:r>
      <w:r w:rsidR="007D0D1A">
        <w:t xml:space="preserve">we need to contract with the same entity that we make payments to unless there is a clear fiscal agent delegation established. </w:t>
      </w:r>
    </w:p>
  </w:comment>
  <w:comment w:id="1" w:author="Anna Pinkhas" w:date="2017-11-29T12:06:00Z" w:initials="AP">
    <w:p w14:paraId="27E748AD" w14:textId="5CB3280B" w:rsidR="00E570F5" w:rsidRDefault="00E570F5">
      <w:pPr>
        <w:pStyle w:val="CommentText"/>
      </w:pPr>
      <w:r>
        <w:rPr>
          <w:rStyle w:val="CommentReference"/>
        </w:rPr>
        <w:annotationRef/>
      </w:r>
      <w:r w:rsidR="004B7672">
        <w:rPr>
          <w:b/>
          <w:u w:val="single"/>
        </w:rPr>
        <w:t>To S</w:t>
      </w:r>
      <w:r w:rsidR="005E0500">
        <w:rPr>
          <w:b/>
          <w:u w:val="single"/>
        </w:rPr>
        <w:t>ite</w:t>
      </w:r>
      <w:r w:rsidR="005E0500">
        <w:t xml:space="preserve">: </w:t>
      </w:r>
      <w:r>
        <w:t>Please confirm whether investigator is an employee of the institution.</w:t>
      </w:r>
      <w:r w:rsidR="00186B5F">
        <w:t xml:space="preserve">  Select as appropriate </w:t>
      </w:r>
    </w:p>
  </w:comment>
  <w:comment w:id="2" w:author="Anna Pinkhas" w:date="2017-11-29T12:09:00Z" w:initials="AP">
    <w:p w14:paraId="6E6D5892" w14:textId="2967FFAE" w:rsidR="00D63C36" w:rsidRDefault="00D63C36">
      <w:pPr>
        <w:pStyle w:val="CommentText"/>
      </w:pPr>
      <w:r>
        <w:rPr>
          <w:rStyle w:val="CommentReference"/>
        </w:rPr>
        <w:annotationRef/>
      </w:r>
      <w:r w:rsidR="004B7672">
        <w:rPr>
          <w:b/>
          <w:u w:val="single"/>
        </w:rPr>
        <w:t>To S</w:t>
      </w:r>
      <w:r w:rsidR="005E0500" w:rsidRPr="005E0500">
        <w:rPr>
          <w:b/>
          <w:u w:val="single"/>
        </w:rPr>
        <w:t>ite</w:t>
      </w:r>
      <w:r w:rsidR="005E0500">
        <w:t>: p</w:t>
      </w:r>
      <w:r>
        <w:t xml:space="preserve">lease indicate if there are satellite sites </w:t>
      </w:r>
      <w:r w:rsidR="004B7672">
        <w:t>participating.</w:t>
      </w:r>
    </w:p>
  </w:comment>
  <w:comment w:id="5" w:author="Rea Margaret Hammersley" w:date="2018-11-07T13:41:00Z" w:initials="RMH">
    <w:p w14:paraId="7CFF3D8B" w14:textId="65308E49" w:rsidR="0039284F" w:rsidRDefault="0039284F">
      <w:pPr>
        <w:pStyle w:val="CommentText"/>
      </w:pPr>
      <w:r>
        <w:rPr>
          <w:rStyle w:val="CommentReference"/>
        </w:rPr>
        <w:annotationRef/>
      </w:r>
      <w:r w:rsidR="007A1B10">
        <w:t>Only include</w:t>
      </w:r>
      <w:r>
        <w:t xml:space="preserve"> this language </w:t>
      </w:r>
      <w:r w:rsidR="007A1B10">
        <w:t>if</w:t>
      </w:r>
      <w:r>
        <w:t xml:space="preserve"> Signature Page </w:t>
      </w:r>
      <w:r w:rsidR="007A1B10">
        <w:t>is</w:t>
      </w:r>
      <w:r>
        <w:t xml:space="preserve"> </w:t>
      </w:r>
      <w:r w:rsidR="007A1B10">
        <w:t>on a separate page.</w:t>
      </w:r>
    </w:p>
  </w:comment>
  <w:comment w:id="6" w:author="Rea Margaret Hammersley" w:date="2018-11-07T13:45:00Z" w:initials="RMH">
    <w:p w14:paraId="7E366F88" w14:textId="22D0B538" w:rsidR="0039284F" w:rsidRDefault="0039284F">
      <w:pPr>
        <w:pStyle w:val="CommentText"/>
      </w:pPr>
      <w:r>
        <w:rPr>
          <w:rStyle w:val="CommentReference"/>
        </w:rPr>
        <w:annotationRef/>
      </w:r>
      <w:r>
        <w:t>Choose appropriate affiliate.</w:t>
      </w:r>
    </w:p>
  </w:comment>
  <w:comment w:id="7" w:author="Anna Pinkhas" w:date="2017-11-16T11:17:00Z" w:initials="AP">
    <w:p w14:paraId="365428D9" w14:textId="3DCC52BE" w:rsidR="000F0726" w:rsidRDefault="001B75E8">
      <w:pPr>
        <w:pStyle w:val="CommentText"/>
      </w:pPr>
      <w:r w:rsidRPr="001B75E8">
        <w:rPr>
          <w:b/>
          <w:u w:val="single"/>
        </w:rPr>
        <w:t xml:space="preserve">To </w:t>
      </w:r>
      <w:r w:rsidR="00234D19">
        <w:rPr>
          <w:b/>
          <w:u w:val="single"/>
        </w:rPr>
        <w:t>Site</w:t>
      </w:r>
      <w:r>
        <w:t xml:space="preserve">: </w:t>
      </w:r>
      <w:r w:rsidR="000F0726">
        <w:rPr>
          <w:rStyle w:val="CommentReference"/>
        </w:rPr>
        <w:annotationRef/>
      </w:r>
      <w:r>
        <w:t>we c</w:t>
      </w:r>
      <w:r w:rsidR="000F0726">
        <w:t>an change t</w:t>
      </w:r>
      <w:r>
        <w:t>his t</w:t>
      </w:r>
      <w:r w:rsidR="000F0726">
        <w:t>o “Read and acknowledged” only if the PI is t</w:t>
      </w:r>
      <w:r>
        <w:t>he employee of the Institution and it is requested by the 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3B3F3D" w15:done="0"/>
  <w15:commentEx w15:paraId="27E748AD" w15:done="0"/>
  <w15:commentEx w15:paraId="6E6D5892" w15:done="0"/>
  <w15:commentEx w15:paraId="7CFF3D8B" w15:done="0"/>
  <w15:commentEx w15:paraId="7E366F88" w15:done="0"/>
  <w15:commentEx w15:paraId="36542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F7C371" w16cex:dateUtc="2017-11-16T16:10:00Z"/>
  <w16cex:commentExtensible w16cex:durableId="20F7C373" w16cex:dateUtc="2017-11-29T17:06:00Z"/>
  <w16cex:commentExtensible w16cex:durableId="20F7C374" w16cex:dateUtc="2017-11-29T17:09:00Z"/>
  <w16cex:commentExtensible w16cex:durableId="20F7C377" w16cex:dateUtc="2018-11-07T18:41:00Z"/>
  <w16cex:commentExtensible w16cex:durableId="20F7C378" w16cex:dateUtc="2018-11-07T18:45:00Z"/>
  <w16cex:commentExtensible w16cex:durableId="20F7C379" w16cex:dateUtc="2017-11-16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3B3F3D" w16cid:durableId="20F7C371"/>
  <w16cid:commentId w16cid:paraId="27E748AD" w16cid:durableId="20F7C373"/>
  <w16cid:commentId w16cid:paraId="6E6D5892" w16cid:durableId="20F7C374"/>
  <w16cid:commentId w16cid:paraId="7CFF3D8B" w16cid:durableId="20F7C377"/>
  <w16cid:commentId w16cid:paraId="7E366F88" w16cid:durableId="20F7C378"/>
  <w16cid:commentId w16cid:paraId="365428D9" w16cid:durableId="20F7C3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4E3B9" w14:textId="77777777" w:rsidR="002E74E9" w:rsidRDefault="002E74E9">
      <w:r>
        <w:separator/>
      </w:r>
    </w:p>
  </w:endnote>
  <w:endnote w:type="continuationSeparator" w:id="0">
    <w:p w14:paraId="4A9AD888" w14:textId="77777777" w:rsidR="002E74E9" w:rsidRDefault="002E74E9">
      <w:r>
        <w:continuationSeparator/>
      </w:r>
    </w:p>
  </w:endnote>
  <w:endnote w:type="continuationNotice" w:id="1">
    <w:p w14:paraId="73AE15C5" w14:textId="77777777" w:rsidR="002E74E9" w:rsidRDefault="002E74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00"/>
    <w:family w:val="roman"/>
    <w:pitch w:val="variable"/>
    <w:sig w:usb0="00000003" w:usb1="00000000" w:usb2="00000000" w:usb3="00000000" w:csb0="00000001" w:csb1="00000000"/>
  </w:font>
  <w:font w:name="Avant Garde">
    <w:altName w:val="Calibri"/>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
    <w:panose1 w:val="00000000000000000000"/>
    <w:charset w:val="00"/>
    <w:family w:val="swiss"/>
    <w:pitch w:val="variable"/>
    <w:sig w:usb0="00000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DIN-Medium">
    <w:altName w:val="Calibri"/>
    <w:panose1 w:val="020B0604020202020204"/>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7E8E" w14:textId="77777777" w:rsidR="007265FE" w:rsidRDefault="00726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07C1" w14:textId="77777777" w:rsidR="007265FE" w:rsidRDefault="007265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781" w:type="dxa"/>
      <w:tblInd w:w="-1973" w:type="dxa"/>
      <w:tblLayout w:type="fixed"/>
      <w:tblCellMar>
        <w:left w:w="0" w:type="dxa"/>
        <w:right w:w="0" w:type="dxa"/>
      </w:tblCellMar>
      <w:tblLook w:val="0000" w:firstRow="0" w:lastRow="0" w:firstColumn="0" w:lastColumn="0" w:noHBand="0" w:noVBand="0"/>
    </w:tblPr>
    <w:tblGrid>
      <w:gridCol w:w="12781"/>
    </w:tblGrid>
    <w:tr w:rsidR="004649D3" w:rsidRPr="006827FC" w14:paraId="477F5D7C" w14:textId="77777777" w:rsidTr="00853F1E">
      <w:trPr>
        <w:trHeight w:val="542"/>
      </w:trPr>
      <w:tc>
        <w:tcPr>
          <w:tcW w:w="12781" w:type="dxa"/>
        </w:tcPr>
        <w:p w14:paraId="67092066" w14:textId="58968E8B" w:rsidR="00AA7384" w:rsidRDefault="00AA7384" w:rsidP="00AA7384">
          <w:pPr>
            <w:pStyle w:val="Answers"/>
            <w:spacing w:line="240" w:lineRule="auto"/>
            <w:ind w:left="1973" w:right="-115"/>
            <w:jc w:val="left"/>
            <w:rPr>
              <w:rFonts w:ascii="Arial" w:hAnsi="Arial" w:cs="Arial"/>
              <w:sz w:val="20"/>
            </w:rPr>
          </w:pPr>
          <w:r w:rsidRPr="00A86DDF">
            <w:rPr>
              <w:rFonts w:ascii="Times New Roman" w:hAnsi="Times New Roman"/>
              <w:b/>
              <w:sz w:val="16"/>
              <w:szCs w:val="16"/>
            </w:rPr>
            <w:t>Confidential</w:t>
          </w:r>
        </w:p>
        <w:p w14:paraId="642CE403" w14:textId="539FB3F0" w:rsidR="00AA7384" w:rsidRDefault="0039284F" w:rsidP="00AA7384">
          <w:pPr>
            <w:pStyle w:val="Answers"/>
            <w:spacing w:line="240" w:lineRule="auto"/>
            <w:ind w:left="1973" w:right="-662"/>
            <w:jc w:val="left"/>
            <w:rPr>
              <w:rFonts w:ascii="Times New Roman" w:hAnsi="Times New Roman"/>
              <w:sz w:val="16"/>
              <w:szCs w:val="16"/>
            </w:rPr>
          </w:pPr>
          <w:r>
            <w:rPr>
              <w:rFonts w:ascii="Times New Roman" w:hAnsi="Times New Roman"/>
              <w:sz w:val="16"/>
              <w:szCs w:val="16"/>
            </w:rPr>
            <w:t>Lilly</w:t>
          </w:r>
          <w:r w:rsidR="00AA7384" w:rsidRPr="00A86DDF">
            <w:rPr>
              <w:rFonts w:ascii="Times New Roman" w:hAnsi="Times New Roman"/>
              <w:sz w:val="16"/>
              <w:szCs w:val="16"/>
            </w:rPr>
            <w:t xml:space="preserve"> </w:t>
          </w:r>
          <w:proofErr w:type="spellStart"/>
          <w:r w:rsidR="00AA7384" w:rsidRPr="00A86DDF">
            <w:rPr>
              <w:rFonts w:ascii="Times New Roman" w:hAnsi="Times New Roman"/>
              <w:sz w:val="16"/>
              <w:szCs w:val="16"/>
            </w:rPr>
            <w:t>Agmt</w:t>
          </w:r>
          <w:proofErr w:type="spellEnd"/>
          <w:r w:rsidR="00AA7384" w:rsidRPr="00A86DDF">
            <w:rPr>
              <w:rFonts w:ascii="Times New Roman" w:hAnsi="Times New Roman"/>
              <w:sz w:val="16"/>
              <w:szCs w:val="16"/>
            </w:rPr>
            <w:t xml:space="preserve"> #</w:t>
          </w:r>
          <w:r w:rsidR="00AA7384">
            <w:rPr>
              <w:rFonts w:ascii="Times New Roman" w:hAnsi="Times New Roman"/>
              <w:sz w:val="16"/>
              <w:szCs w:val="16"/>
            </w:rPr>
            <w:t>___</w:t>
          </w:r>
        </w:p>
        <w:p w14:paraId="657DA48D" w14:textId="6F3D40CE" w:rsidR="004649D3" w:rsidRDefault="00724DBE" w:rsidP="00AA7384">
          <w:pPr>
            <w:pStyle w:val="Answers"/>
            <w:spacing w:line="240" w:lineRule="auto"/>
            <w:ind w:left="1973" w:right="-662"/>
            <w:jc w:val="left"/>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DATE \@ "MMMM d, yyyy" </w:instrText>
          </w:r>
          <w:r>
            <w:rPr>
              <w:rFonts w:ascii="Times New Roman" w:hAnsi="Times New Roman"/>
              <w:sz w:val="16"/>
              <w:szCs w:val="16"/>
            </w:rPr>
            <w:fldChar w:fldCharType="separate"/>
          </w:r>
          <w:r w:rsidR="001A651F">
            <w:rPr>
              <w:rFonts w:ascii="Times New Roman" w:hAnsi="Times New Roman"/>
              <w:noProof/>
              <w:sz w:val="16"/>
              <w:szCs w:val="16"/>
            </w:rPr>
            <w:t>April 30, 2024</w:t>
          </w:r>
          <w:r>
            <w:rPr>
              <w:rFonts w:ascii="Times New Roman" w:hAnsi="Times New Roman"/>
              <w:sz w:val="16"/>
              <w:szCs w:val="16"/>
            </w:rPr>
            <w:fldChar w:fldCharType="end"/>
          </w:r>
        </w:p>
        <w:p w14:paraId="477F5D7B" w14:textId="485AFBE0" w:rsidR="00BC4CDB" w:rsidRPr="006827FC" w:rsidRDefault="00BC4CDB" w:rsidP="00AA7384">
          <w:pPr>
            <w:pStyle w:val="Answers"/>
            <w:spacing w:line="240" w:lineRule="auto"/>
            <w:ind w:left="1973" w:right="-662"/>
            <w:jc w:val="left"/>
          </w:pPr>
        </w:p>
      </w:tc>
    </w:tr>
  </w:tbl>
  <w:p w14:paraId="477F5D7D" w14:textId="77777777" w:rsidR="004649D3" w:rsidRPr="00DC2AE0" w:rsidRDefault="004649D3" w:rsidP="005F3FD9">
    <w:pPr>
      <w:pStyle w:val="Foo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781" w:type="dxa"/>
      <w:tblInd w:w="-1973" w:type="dxa"/>
      <w:tblLayout w:type="fixed"/>
      <w:tblCellMar>
        <w:left w:w="0" w:type="dxa"/>
        <w:right w:w="0" w:type="dxa"/>
      </w:tblCellMar>
      <w:tblLook w:val="0000" w:firstRow="0" w:lastRow="0" w:firstColumn="0" w:lastColumn="0" w:noHBand="0" w:noVBand="0"/>
    </w:tblPr>
    <w:tblGrid>
      <w:gridCol w:w="12781"/>
    </w:tblGrid>
    <w:tr w:rsidR="00F611BF" w:rsidRPr="006827FC" w14:paraId="0B1A42E0" w14:textId="77777777" w:rsidTr="00853F1E">
      <w:trPr>
        <w:trHeight w:val="542"/>
      </w:trPr>
      <w:tc>
        <w:tcPr>
          <w:tcW w:w="12781" w:type="dxa"/>
        </w:tcPr>
        <w:p w14:paraId="61656D2D" w14:textId="4E69FA62" w:rsidR="00F611BF" w:rsidRPr="006827FC" w:rsidRDefault="00F611BF" w:rsidP="00AA7384">
          <w:pPr>
            <w:pStyle w:val="Answers"/>
            <w:spacing w:line="240" w:lineRule="auto"/>
            <w:ind w:left="1973" w:right="-662"/>
            <w:jc w:val="left"/>
          </w:pPr>
        </w:p>
      </w:tc>
    </w:tr>
  </w:tbl>
  <w:p w14:paraId="09843198" w14:textId="77777777" w:rsidR="00F611BF" w:rsidRPr="00DC2AE0" w:rsidRDefault="00F611BF" w:rsidP="005F3FD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67BE" w14:textId="77777777" w:rsidR="002E74E9" w:rsidRDefault="002E74E9">
      <w:r>
        <w:separator/>
      </w:r>
    </w:p>
  </w:footnote>
  <w:footnote w:type="continuationSeparator" w:id="0">
    <w:p w14:paraId="409E1A82" w14:textId="77777777" w:rsidR="002E74E9" w:rsidRDefault="002E74E9">
      <w:r>
        <w:continuationSeparator/>
      </w:r>
    </w:p>
  </w:footnote>
  <w:footnote w:type="continuationNotice" w:id="1">
    <w:p w14:paraId="1F58D67C" w14:textId="77777777" w:rsidR="002E74E9" w:rsidRDefault="002E74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078A" w14:textId="77777777" w:rsidR="007265FE" w:rsidRDefault="00726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1319821D" w14:textId="7C0EA28A" w:rsidR="00472029" w:rsidRDefault="00E64452" w:rsidP="00472029">
        <w:pPr>
          <w:pStyle w:val="Header"/>
          <w:rPr>
            <w:rFonts w:ascii="Times New Roman" w:hAnsi="Times New Roman"/>
          </w:rPr>
        </w:pPr>
        <w:r>
          <w:t xml:space="preserve">
            <w:r>
              <w:rPr>
                <w:color w:val="00A802"/>
              </w:rPr>
              <w:t xml:space="preserve">Anastasios Manessis, PI Title.</w:t>
            </w:r>
          </w:t>
        </w:r>
      </w:p>
      <w:p w14:paraId="063BDFB5" w14:textId="19161AC9" w:rsidR="00E64452" w:rsidRPr="00E64452" w:rsidRDefault="00E64452" w:rsidP="00472029">
        <w:pPr>
          <w:pStyle w:val="Header"/>
          <w:rPr>
            <w:rFonts w:ascii="Times New Roman" w:hAnsi="Times New Roman"/>
          </w:rPr>
        </w:pPr>
        <w:r>
          <w:rPr>
            <w:rFonts w:ascii="Times New Roman" w:hAnsi="Times New Roman"/>
          </w:rPr>
          <w:t xml:space="preserve">
            <w:r>
              <w:rPr>
                <w:color w:val="00A802"/>
              </w:rPr>
              <w:t xml:space="preserve">05-09-2024</w:t>
            </w:r>
          </w:t>
        </w:r>
      </w:p>
      <w:p w14:paraId="6DEACA0B" w14:textId="6176E32B" w:rsidR="00472029" w:rsidRDefault="00E64452" w:rsidP="00472029">
        <w:pPr>
          <w:pStyle w:val="Header"/>
          <w:rPr>
            <w:rFonts w:ascii="Times New Roman" w:hAnsi="Times New Roman"/>
          </w:rPr>
        </w:pPr>
        <w:r>
          <w:rPr>
            <w:rFonts w:ascii="Times New Roman" w:hAnsi="Times New Roman"/>
          </w:rPr>
          <w:t xml:space="preserve">
            <w:r>
              <w:rPr>
                <w:color w:val="00A802"/>
              </w:rPr>
              <w:t xml:space="preserve">I8H-MC-BDCU</w:t>
            </w:r>
          </w:t>
        </w:r>
      </w:p>
    </w:sdtContent>
  </w:sdt>
  <w:p w14:paraId="2B6724C4" w14:textId="62FB53F5" w:rsidR="00CB29D2" w:rsidRPr="00F915DB" w:rsidRDefault="00CB29D2" w:rsidP="00CB29D2">
    <w:pPr>
      <w:pStyle w:val="Header"/>
      <w:tabs>
        <w:tab w:val="clear" w:pos="4680"/>
      </w:tabs>
      <w:rPr>
        <w:rFonts w:ascii="Times New Roman" w:hAnsi="Times New Roman"/>
        <w:szCs w:val="16"/>
      </w:rPr>
    </w:pPr>
    <w:r w:rsidRPr="00F915DB">
      <w:rPr>
        <w:rFonts w:ascii="Times New Roman" w:hAnsi="Times New Roman"/>
        <w:szCs w:val="16"/>
      </w:rPr>
      <w:t xml:space="preserve">Page </w:t>
    </w:r>
    <w:r w:rsidRPr="00F915DB">
      <w:rPr>
        <w:rFonts w:ascii="Times New Roman" w:hAnsi="Times New Roman"/>
        <w:szCs w:val="16"/>
      </w:rPr>
      <w:pgNum/>
    </w:r>
  </w:p>
  <w:p w14:paraId="477F5D70" w14:textId="243366CC" w:rsidR="004649D3" w:rsidRPr="00F915DB" w:rsidRDefault="004649D3">
    <w:pPr>
      <w:pStyle w:val="Header"/>
      <w:tabs>
        <w:tab w:val="clear" w:pos="4680"/>
      </w:tabs>
      <w:rPr>
        <w:rFonts w:ascii="Times New Roman" w:hAnsi="Times New Roman"/>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790" w:type="dxa"/>
      <w:tblInd w:w="-1972" w:type="dxa"/>
      <w:tblLayout w:type="fixed"/>
      <w:tblCellMar>
        <w:left w:w="0" w:type="dxa"/>
        <w:right w:w="0" w:type="dxa"/>
      </w:tblCellMar>
      <w:tblLook w:val="0000" w:firstRow="0" w:lastRow="0" w:firstColumn="0" w:lastColumn="0" w:noHBand="0" w:noVBand="0"/>
    </w:tblPr>
    <w:tblGrid>
      <w:gridCol w:w="12790"/>
    </w:tblGrid>
    <w:tr w:rsidR="007031D4" w:rsidRPr="00CC6F08" w14:paraId="02D654D7" w14:textId="77777777" w:rsidTr="4B392BF7">
      <w:trPr>
        <w:trHeight w:hRule="exact" w:val="455"/>
      </w:trPr>
      <w:tc>
        <w:tcPr>
          <w:tcW w:w="12790" w:type="dxa"/>
        </w:tcPr>
        <w:p w14:paraId="2C56577D" w14:textId="77777777" w:rsidR="00D20113" w:rsidRPr="00D20113" w:rsidRDefault="00D20113" w:rsidP="00D20113">
          <w:pPr>
            <w:spacing w:line="240" w:lineRule="exact"/>
            <w:ind w:left="1972"/>
            <w:rPr>
              <w:rFonts w:ascii="Times New Roman" w:hAnsi="Times New Roman"/>
            </w:rPr>
          </w:pPr>
          <w:r w:rsidRPr="00D20113">
            <w:rPr>
              <w:rFonts w:ascii="Times New Roman" w:hAnsi="Times New Roman"/>
            </w:rPr>
            <w:t>US Templates</w:t>
          </w:r>
        </w:p>
        <w:p w14:paraId="07671295" w14:textId="77777777" w:rsidR="00D20113" w:rsidRPr="00D20113" w:rsidRDefault="00D20113" w:rsidP="00D20113">
          <w:pPr>
            <w:spacing w:line="240" w:lineRule="exact"/>
            <w:ind w:left="1972"/>
            <w:rPr>
              <w:rFonts w:ascii="Times New Roman" w:hAnsi="Times New Roman"/>
            </w:rPr>
          </w:pPr>
          <w:r w:rsidRPr="00D20113">
            <w:rPr>
              <w:rFonts w:ascii="Times New Roman" w:hAnsi="Times New Roman"/>
            </w:rPr>
            <w:t>US/PR General/IND (drug and/or device) CTA</w:t>
          </w:r>
        </w:p>
        <w:p w14:paraId="18408C23" w14:textId="77777777" w:rsidR="00D20113" w:rsidRPr="00D20113" w:rsidRDefault="00D20113" w:rsidP="00D20113">
          <w:pPr>
            <w:spacing w:line="240" w:lineRule="exact"/>
            <w:ind w:left="1972"/>
            <w:rPr>
              <w:rFonts w:ascii="Arial" w:hAnsi="Arial" w:cs="Arial"/>
              <w:b/>
              <w:bCs/>
              <w:sz w:val="22"/>
            </w:rPr>
          </w:pPr>
          <w:r w:rsidRPr="00D20113">
            <w:rPr>
              <w:rFonts w:ascii="Arial" w:hAnsi="Arial" w:cs="Arial"/>
              <w:b/>
              <w:bCs/>
              <w:sz w:val="22"/>
            </w:rPr>
            <w:t>Version:  May 2020</w:t>
          </w:r>
        </w:p>
        <w:p w14:paraId="2D326EED" w14:textId="7C4B68F0" w:rsidR="007031D4" w:rsidRPr="00803996" w:rsidRDefault="007031D4" w:rsidP="007547A2">
          <w:pPr>
            <w:spacing w:line="240" w:lineRule="exact"/>
            <w:ind w:left="1972"/>
            <w:rPr>
              <w:rFonts w:ascii="Arial" w:hAnsi="Arial" w:cs="Arial"/>
              <w:b/>
              <w:bCs/>
              <w:sz w:val="22"/>
            </w:rPr>
          </w:pPr>
          <w:r>
            <w:rPr>
              <w:rFonts w:ascii="Arial" w:hAnsi="Arial" w:cs="Arial"/>
              <w:b/>
              <w:bCs/>
              <w:noProof/>
              <w:sz w:val="22"/>
            </w:rPr>
            <w:drawing>
              <wp:anchor distT="0" distB="0" distL="114300" distR="114300" simplePos="0" relativeHeight="251658240" behindDoc="0" locked="1" layoutInCell="1" allowOverlap="1" wp14:anchorId="75AA9C13" wp14:editId="03C80982">
                <wp:simplePos x="0" y="0"/>
                <wp:positionH relativeFrom="page">
                  <wp:posOffset>6943090</wp:posOffset>
                </wp:positionH>
                <wp:positionV relativeFrom="page">
                  <wp:posOffset>-131445</wp:posOffset>
                </wp:positionV>
                <wp:extent cx="978535" cy="507365"/>
                <wp:effectExtent l="0" t="0" r="0" b="6985"/>
                <wp:wrapNone/>
                <wp:docPr id="1" name="Picture 1" descr="li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l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8535" cy="507365"/>
                        </a:xfrm>
                        <a:prstGeom prst="rect">
                          <a:avLst/>
                        </a:prstGeom>
                        <a:noFill/>
                      </pic:spPr>
                    </pic:pic>
                  </a:graphicData>
                </a:graphic>
                <wp14:sizeRelH relativeFrom="page">
                  <wp14:pctWidth>0</wp14:pctWidth>
                </wp14:sizeRelH>
                <wp14:sizeRelV relativeFrom="page">
                  <wp14:pctHeight>0</wp14:pctHeight>
                </wp14:sizeRelV>
              </wp:anchor>
            </w:drawing>
          </w:r>
        </w:p>
      </w:tc>
    </w:tr>
  </w:tbl>
  <w:p w14:paraId="73816E4E" w14:textId="429F1A71" w:rsidR="007031D4" w:rsidRPr="00B62A78" w:rsidRDefault="00D20113" w:rsidP="007031D4">
    <w:pPr>
      <w:pStyle w:val="Header"/>
      <w:rPr>
        <w:rFonts w:ascii="Times New Roman" w:hAnsi="Times New Roman"/>
        <w:sz w:val="20"/>
      </w:rPr>
    </w:pPr>
    <w:r>
      <w:rPr>
        <w:rFonts w:ascii="Times New Roman" w:hAnsi="Times New Roman"/>
        <w:sz w:val="20"/>
      </w:rPr>
      <w:t xml:space="preserve">Version:  </w:t>
    </w:r>
    <w:r w:rsidR="001E70E9">
      <w:rPr>
        <w:rFonts w:ascii="Times New Roman" w:hAnsi="Times New Roman"/>
        <w:sz w:val="20"/>
      </w:rPr>
      <w:t>March 2023</w:t>
    </w:r>
  </w:p>
  <w:p w14:paraId="477F5D79" w14:textId="77777777" w:rsidR="004649D3" w:rsidRPr="00F915DB" w:rsidRDefault="004649D3" w:rsidP="005F3FD9">
    <w:pPr>
      <w:pStyle w:val="Header"/>
      <w:rPr>
        <w:rFonts w:ascii="Times New Roman" w:hAnsi="Times New Roman"/>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DC4E" w14:textId="77777777" w:rsidR="00303F6C" w:rsidRPr="00C968E6" w:rsidRDefault="00303F6C" w:rsidP="00C968E6">
    <w:pPr>
      <w:pStyle w:val="Header"/>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D2B3" w14:textId="4336BFCA" w:rsidR="007265FE" w:rsidRDefault="007265FE" w:rsidP="008C09C5">
    <w:pPr>
      <w:pStyle w:val="Header"/>
      <w:tabs>
        <w:tab w:val="clear" w:pos="4680"/>
      </w:tabs>
      <w:rPr>
        <w:rFonts w:ascii="Times New Roman" w:hAnsi="Times New Roman"/>
        <w:bCs/>
        <w:szCs w:val="16"/>
      </w:rPr>
    </w:pPr>
    <w:r>
      <w:rPr>
        <w:rFonts w:ascii="Times New Roman" w:hAnsi="Times New Roman"/>
        <w:bCs/>
        <w:szCs w:val="16"/>
      </w:rPr>
      <w:t xml:space="preserve">
        <w:r>
          <w:rPr>
            <w:color w:val="00A802"/>
          </w:rPr>
          <w:t xml:space="preserve">Anastasios Manessis, PI Title.</w:t>
        </w:r>
      </w:t>
    </w:r>
  </w:p>
  <w:p w14:paraId="0DBA4CA0" w14:textId="0C329FAD" w:rsidR="008C09C5" w:rsidRPr="00F915DB" w:rsidRDefault="007265FE" w:rsidP="008C09C5">
    <w:pPr>
      <w:pStyle w:val="Header"/>
      <w:tabs>
        <w:tab w:val="clear" w:pos="4680"/>
      </w:tabs>
      <w:rPr>
        <w:rFonts w:ascii="Times New Roman" w:hAnsi="Times New Roman"/>
        <w:bCs/>
        <w:szCs w:val="16"/>
      </w:rPr>
    </w:pPr>
    <w:r>
      <w:rPr>
        <w:rFonts w:ascii="Times New Roman" w:hAnsi="Times New Roman"/>
        <w:bCs/>
        <w:szCs w:val="16"/>
      </w:rPr>
      <w:t xml:space="preserve">
        <w:r>
          <w:rPr>
            <w:color w:val="00A802"/>
          </w:rPr>
          <w:t xml:space="preserve">05-09-2024</w:t>
        </w:r>
      </w:t>
    </w:r>
  </w:p>
  <w:p w14:paraId="3F1A4B66" w14:textId="768660B3" w:rsidR="008C09C5" w:rsidRPr="00791B04" w:rsidRDefault="007265FE" w:rsidP="008C09C5">
    <w:pPr>
      <w:pStyle w:val="Header"/>
      <w:tabs>
        <w:tab w:val="clear" w:pos="4680"/>
      </w:tabs>
      <w:rPr>
        <w:rFonts w:ascii="Times New Roman" w:hAnsi="Times New Roman"/>
        <w:bCs/>
        <w:szCs w:val="16"/>
      </w:rPr>
    </w:pPr>
    <w:r>
      <w:rPr>
        <w:rFonts w:ascii="Times New Roman" w:hAnsi="Times New Roman"/>
      </w:rPr>
      <w:t xml:space="preserve">
        <w:r>
          <w:rPr>
            <w:color w:val="00A802"/>
          </w:rPr>
          <w:t xml:space="preserve">I8H-MC-BDCU</w:t>
        </w:r>
      </w:t>
    </w:r>
  </w:p>
  <w:p w14:paraId="6ECB6783" w14:textId="77777777" w:rsidR="008C09C5" w:rsidRPr="00F915DB" w:rsidRDefault="008C09C5" w:rsidP="008C09C5">
    <w:pPr>
      <w:pStyle w:val="Header"/>
      <w:tabs>
        <w:tab w:val="clear" w:pos="4680"/>
      </w:tabs>
      <w:rPr>
        <w:rFonts w:ascii="Times New Roman" w:hAnsi="Times New Roman"/>
        <w:szCs w:val="16"/>
      </w:rPr>
    </w:pPr>
    <w:r w:rsidRPr="00F915DB">
      <w:rPr>
        <w:rFonts w:ascii="Times New Roman" w:hAnsi="Times New Roman"/>
        <w:szCs w:val="16"/>
      </w:rPr>
      <w:t xml:space="preserve">Page </w:t>
    </w:r>
    <w:r w:rsidRPr="00F915DB">
      <w:rPr>
        <w:rFonts w:ascii="Times New Roman" w:hAnsi="Times New Roman"/>
        <w:szCs w:val="16"/>
      </w:rPr>
      <w:pgNum/>
    </w:r>
  </w:p>
  <w:p w14:paraId="0C4EF62B" w14:textId="77777777" w:rsidR="008C09C5" w:rsidRPr="007A1B10" w:rsidRDefault="008C09C5" w:rsidP="008C09C5">
    <w:pPr>
      <w:pStyle w:val="Header"/>
      <w:tabs>
        <w:tab w:val="clear" w:pos="4680"/>
        <w:tab w:val="clear" w:pos="9360"/>
      </w:tabs>
      <w:rPr>
        <w:rFonts w:ascii="Times New Roman" w:hAnsi="Times New Roman"/>
      </w:rPr>
    </w:pPr>
  </w:p>
</w:hdr>
</file>

<file path=word/intelligence2.xml><?xml version="1.0" encoding="utf-8"?>
<int2:intelligence xmlns:int2="http://schemas.microsoft.com/office/intelligence/2020/intelligence" xmlns:oel="http://schemas.microsoft.com/office/2019/extlst">
  <int2:observations>
    <int2:bookmark int2:bookmarkName="_Int_FXydZGNb" int2:invalidationBookmarkName="" int2:hashCode="uNASWOPNWKf1wm" int2:id="Wti9qGl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2BE"/>
    <w:multiLevelType w:val="hybridMultilevel"/>
    <w:tmpl w:val="0C42AF82"/>
    <w:lvl w:ilvl="0" w:tplc="BFF0F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605CA"/>
    <w:multiLevelType w:val="hybridMultilevel"/>
    <w:tmpl w:val="4EA43EDC"/>
    <w:lvl w:ilvl="0" w:tplc="05EA30E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673A8"/>
    <w:multiLevelType w:val="hybridMultilevel"/>
    <w:tmpl w:val="9AB24EE8"/>
    <w:lvl w:ilvl="0" w:tplc="6212D7F0">
      <w:start w:val="5"/>
      <w:numFmt w:val="upperRoman"/>
      <w:lvlText w:val="%1."/>
      <w:lvlJc w:val="left"/>
      <w:pPr>
        <w:tabs>
          <w:tab w:val="num" w:pos="810"/>
        </w:tabs>
        <w:ind w:left="810" w:hanging="72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15:restartNumberingAfterBreak="0">
    <w:nsid w:val="0CB776EF"/>
    <w:multiLevelType w:val="hybridMultilevel"/>
    <w:tmpl w:val="068A3768"/>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3C2DD0"/>
    <w:multiLevelType w:val="hybridMultilevel"/>
    <w:tmpl w:val="47CCDBF0"/>
    <w:lvl w:ilvl="0" w:tplc="A5AE86AE">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152712"/>
    <w:multiLevelType w:val="hybridMultilevel"/>
    <w:tmpl w:val="9D1E3822"/>
    <w:lvl w:ilvl="0" w:tplc="C9F8DC80">
      <w:start w:val="3"/>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30F45"/>
    <w:multiLevelType w:val="multilevel"/>
    <w:tmpl w:val="00F4CD0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18DC2CAF"/>
    <w:multiLevelType w:val="hybridMultilevel"/>
    <w:tmpl w:val="95A8D9CA"/>
    <w:lvl w:ilvl="0" w:tplc="A338197C">
      <w:start w:val="1"/>
      <w:numFmt w:val="bullet"/>
      <w:lvlText w:val=""/>
      <w:lvlJc w:val="left"/>
      <w:pPr>
        <w:ind w:left="720" w:hanging="360"/>
      </w:pPr>
      <w:rPr>
        <w:rFonts w:ascii="Symbol" w:hAnsi="Symbol" w:hint="default"/>
      </w:rPr>
    </w:lvl>
    <w:lvl w:ilvl="1" w:tplc="F94433A4">
      <w:start w:val="1"/>
      <w:numFmt w:val="bullet"/>
      <w:lvlText w:val="o"/>
      <w:lvlJc w:val="left"/>
      <w:pPr>
        <w:ind w:left="1440" w:hanging="360"/>
      </w:pPr>
      <w:rPr>
        <w:rFonts w:ascii="Courier New" w:hAnsi="Courier New" w:hint="default"/>
      </w:rPr>
    </w:lvl>
    <w:lvl w:ilvl="2" w:tplc="85604EA6">
      <w:start w:val="1"/>
      <w:numFmt w:val="bullet"/>
      <w:lvlText w:val=""/>
      <w:lvlJc w:val="left"/>
      <w:pPr>
        <w:ind w:left="2160" w:hanging="360"/>
      </w:pPr>
      <w:rPr>
        <w:rFonts w:ascii="Wingdings" w:hAnsi="Wingdings" w:hint="default"/>
      </w:rPr>
    </w:lvl>
    <w:lvl w:ilvl="3" w:tplc="CD0AAC6A">
      <w:start w:val="1"/>
      <w:numFmt w:val="bullet"/>
      <w:lvlText w:val=""/>
      <w:lvlJc w:val="left"/>
      <w:pPr>
        <w:ind w:left="2880" w:hanging="360"/>
      </w:pPr>
      <w:rPr>
        <w:rFonts w:ascii="Symbol" w:hAnsi="Symbol" w:hint="default"/>
      </w:rPr>
    </w:lvl>
    <w:lvl w:ilvl="4" w:tplc="03D08424">
      <w:start w:val="1"/>
      <w:numFmt w:val="bullet"/>
      <w:lvlText w:val="o"/>
      <w:lvlJc w:val="left"/>
      <w:pPr>
        <w:ind w:left="3600" w:hanging="360"/>
      </w:pPr>
      <w:rPr>
        <w:rFonts w:ascii="Courier New" w:hAnsi="Courier New" w:hint="default"/>
      </w:rPr>
    </w:lvl>
    <w:lvl w:ilvl="5" w:tplc="CB92541E">
      <w:start w:val="1"/>
      <w:numFmt w:val="bullet"/>
      <w:lvlText w:val=""/>
      <w:lvlJc w:val="left"/>
      <w:pPr>
        <w:ind w:left="4320" w:hanging="360"/>
      </w:pPr>
      <w:rPr>
        <w:rFonts w:ascii="Wingdings" w:hAnsi="Wingdings" w:hint="default"/>
      </w:rPr>
    </w:lvl>
    <w:lvl w:ilvl="6" w:tplc="7FF663E2">
      <w:start w:val="1"/>
      <w:numFmt w:val="bullet"/>
      <w:lvlText w:val=""/>
      <w:lvlJc w:val="left"/>
      <w:pPr>
        <w:ind w:left="5040" w:hanging="360"/>
      </w:pPr>
      <w:rPr>
        <w:rFonts w:ascii="Symbol" w:hAnsi="Symbol" w:hint="default"/>
      </w:rPr>
    </w:lvl>
    <w:lvl w:ilvl="7" w:tplc="6B262650">
      <w:start w:val="1"/>
      <w:numFmt w:val="bullet"/>
      <w:lvlText w:val="o"/>
      <w:lvlJc w:val="left"/>
      <w:pPr>
        <w:ind w:left="5760" w:hanging="360"/>
      </w:pPr>
      <w:rPr>
        <w:rFonts w:ascii="Courier New" w:hAnsi="Courier New" w:hint="default"/>
      </w:rPr>
    </w:lvl>
    <w:lvl w:ilvl="8" w:tplc="58DC4F16">
      <w:start w:val="1"/>
      <w:numFmt w:val="bullet"/>
      <w:lvlText w:val=""/>
      <w:lvlJc w:val="left"/>
      <w:pPr>
        <w:ind w:left="6480" w:hanging="360"/>
      </w:pPr>
      <w:rPr>
        <w:rFonts w:ascii="Wingdings" w:hAnsi="Wingdings" w:hint="default"/>
      </w:rPr>
    </w:lvl>
  </w:abstractNum>
  <w:abstractNum w:abstractNumId="8" w15:restartNumberingAfterBreak="0">
    <w:nsid w:val="1BF8387D"/>
    <w:multiLevelType w:val="hybridMultilevel"/>
    <w:tmpl w:val="2A0420F4"/>
    <w:lvl w:ilvl="0" w:tplc="4ABECA08">
      <w:start w:val="1"/>
      <w:numFmt w:val="upperRoman"/>
      <w:lvlText w:val="%1&gt;"/>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A44595"/>
    <w:multiLevelType w:val="hybridMultilevel"/>
    <w:tmpl w:val="61649904"/>
    <w:lvl w:ilvl="0" w:tplc="AF909EB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F55B1"/>
    <w:multiLevelType w:val="hybridMultilevel"/>
    <w:tmpl w:val="9FCCBE80"/>
    <w:lvl w:ilvl="0" w:tplc="D0A00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FC769C"/>
    <w:multiLevelType w:val="hybridMultilevel"/>
    <w:tmpl w:val="DBC6CA9C"/>
    <w:lvl w:ilvl="0" w:tplc="6F22D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D44869"/>
    <w:multiLevelType w:val="hybridMultilevel"/>
    <w:tmpl w:val="6DA6E14C"/>
    <w:lvl w:ilvl="0" w:tplc="9E62B938">
      <w:start w:val="1"/>
      <w:numFmt w:val="bullet"/>
      <w:lvlText w:val=""/>
      <w:lvlJc w:val="left"/>
      <w:pPr>
        <w:tabs>
          <w:tab w:val="num" w:pos="720"/>
        </w:tabs>
        <w:ind w:left="720" w:hanging="360"/>
      </w:pPr>
      <w:rPr>
        <w:rFonts w:ascii="Symbol" w:hAnsi="Symbol" w:hint="default"/>
        <w:sz w:val="20"/>
      </w:rPr>
    </w:lvl>
    <w:lvl w:ilvl="1" w:tplc="497802AE" w:tentative="1">
      <w:start w:val="1"/>
      <w:numFmt w:val="bullet"/>
      <w:lvlText w:val=""/>
      <w:lvlJc w:val="left"/>
      <w:pPr>
        <w:tabs>
          <w:tab w:val="num" w:pos="1440"/>
        </w:tabs>
        <w:ind w:left="1440" w:hanging="360"/>
      </w:pPr>
      <w:rPr>
        <w:rFonts w:ascii="Symbol" w:hAnsi="Symbol" w:hint="default"/>
        <w:sz w:val="20"/>
      </w:rPr>
    </w:lvl>
    <w:lvl w:ilvl="2" w:tplc="43300CD4" w:tentative="1">
      <w:start w:val="1"/>
      <w:numFmt w:val="bullet"/>
      <w:lvlText w:val=""/>
      <w:lvlJc w:val="left"/>
      <w:pPr>
        <w:tabs>
          <w:tab w:val="num" w:pos="2160"/>
        </w:tabs>
        <w:ind w:left="2160" w:hanging="360"/>
      </w:pPr>
      <w:rPr>
        <w:rFonts w:ascii="Symbol" w:hAnsi="Symbol" w:hint="default"/>
        <w:sz w:val="20"/>
      </w:rPr>
    </w:lvl>
    <w:lvl w:ilvl="3" w:tplc="5FDCF510" w:tentative="1">
      <w:start w:val="1"/>
      <w:numFmt w:val="bullet"/>
      <w:lvlText w:val=""/>
      <w:lvlJc w:val="left"/>
      <w:pPr>
        <w:tabs>
          <w:tab w:val="num" w:pos="2880"/>
        </w:tabs>
        <w:ind w:left="2880" w:hanging="360"/>
      </w:pPr>
      <w:rPr>
        <w:rFonts w:ascii="Symbol" w:hAnsi="Symbol" w:hint="default"/>
        <w:sz w:val="20"/>
      </w:rPr>
    </w:lvl>
    <w:lvl w:ilvl="4" w:tplc="23A0004C" w:tentative="1">
      <w:start w:val="1"/>
      <w:numFmt w:val="bullet"/>
      <w:lvlText w:val=""/>
      <w:lvlJc w:val="left"/>
      <w:pPr>
        <w:tabs>
          <w:tab w:val="num" w:pos="3600"/>
        </w:tabs>
        <w:ind w:left="3600" w:hanging="360"/>
      </w:pPr>
      <w:rPr>
        <w:rFonts w:ascii="Symbol" w:hAnsi="Symbol" w:hint="default"/>
        <w:sz w:val="20"/>
      </w:rPr>
    </w:lvl>
    <w:lvl w:ilvl="5" w:tplc="9B988DA4" w:tentative="1">
      <w:start w:val="1"/>
      <w:numFmt w:val="bullet"/>
      <w:lvlText w:val=""/>
      <w:lvlJc w:val="left"/>
      <w:pPr>
        <w:tabs>
          <w:tab w:val="num" w:pos="4320"/>
        </w:tabs>
        <w:ind w:left="4320" w:hanging="360"/>
      </w:pPr>
      <w:rPr>
        <w:rFonts w:ascii="Symbol" w:hAnsi="Symbol" w:hint="default"/>
        <w:sz w:val="20"/>
      </w:rPr>
    </w:lvl>
    <w:lvl w:ilvl="6" w:tplc="40520B80" w:tentative="1">
      <w:start w:val="1"/>
      <w:numFmt w:val="bullet"/>
      <w:lvlText w:val=""/>
      <w:lvlJc w:val="left"/>
      <w:pPr>
        <w:tabs>
          <w:tab w:val="num" w:pos="5040"/>
        </w:tabs>
        <w:ind w:left="5040" w:hanging="360"/>
      </w:pPr>
      <w:rPr>
        <w:rFonts w:ascii="Symbol" w:hAnsi="Symbol" w:hint="default"/>
        <w:sz w:val="20"/>
      </w:rPr>
    </w:lvl>
    <w:lvl w:ilvl="7" w:tplc="71B6B838" w:tentative="1">
      <w:start w:val="1"/>
      <w:numFmt w:val="bullet"/>
      <w:lvlText w:val=""/>
      <w:lvlJc w:val="left"/>
      <w:pPr>
        <w:tabs>
          <w:tab w:val="num" w:pos="5760"/>
        </w:tabs>
        <w:ind w:left="5760" w:hanging="360"/>
      </w:pPr>
      <w:rPr>
        <w:rFonts w:ascii="Symbol" w:hAnsi="Symbol" w:hint="default"/>
        <w:sz w:val="20"/>
      </w:rPr>
    </w:lvl>
    <w:lvl w:ilvl="8" w:tplc="E80A7AC0"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AB3280"/>
    <w:multiLevelType w:val="hybridMultilevel"/>
    <w:tmpl w:val="08F851E0"/>
    <w:lvl w:ilvl="0" w:tplc="C31A4800">
      <w:start w:val="1"/>
      <w:numFmt w:val="bullet"/>
      <w:lvlText w:val=""/>
      <w:lvlJc w:val="left"/>
      <w:pPr>
        <w:tabs>
          <w:tab w:val="num" w:pos="720"/>
        </w:tabs>
        <w:ind w:left="720" w:hanging="360"/>
      </w:pPr>
      <w:rPr>
        <w:rFonts w:ascii="Symbol" w:hAnsi="Symbol" w:hint="default"/>
        <w:sz w:val="20"/>
      </w:rPr>
    </w:lvl>
    <w:lvl w:ilvl="1" w:tplc="8FF8C0D6" w:tentative="1">
      <w:start w:val="1"/>
      <w:numFmt w:val="bullet"/>
      <w:lvlText w:val=""/>
      <w:lvlJc w:val="left"/>
      <w:pPr>
        <w:tabs>
          <w:tab w:val="num" w:pos="1440"/>
        </w:tabs>
        <w:ind w:left="1440" w:hanging="360"/>
      </w:pPr>
      <w:rPr>
        <w:rFonts w:ascii="Symbol" w:hAnsi="Symbol" w:hint="default"/>
        <w:sz w:val="20"/>
      </w:rPr>
    </w:lvl>
    <w:lvl w:ilvl="2" w:tplc="5DA27ADC" w:tentative="1">
      <w:start w:val="1"/>
      <w:numFmt w:val="bullet"/>
      <w:lvlText w:val=""/>
      <w:lvlJc w:val="left"/>
      <w:pPr>
        <w:tabs>
          <w:tab w:val="num" w:pos="2160"/>
        </w:tabs>
        <w:ind w:left="2160" w:hanging="360"/>
      </w:pPr>
      <w:rPr>
        <w:rFonts w:ascii="Symbol" w:hAnsi="Symbol" w:hint="default"/>
        <w:sz w:val="20"/>
      </w:rPr>
    </w:lvl>
    <w:lvl w:ilvl="3" w:tplc="CE1E1460" w:tentative="1">
      <w:start w:val="1"/>
      <w:numFmt w:val="bullet"/>
      <w:lvlText w:val=""/>
      <w:lvlJc w:val="left"/>
      <w:pPr>
        <w:tabs>
          <w:tab w:val="num" w:pos="2880"/>
        </w:tabs>
        <w:ind w:left="2880" w:hanging="360"/>
      </w:pPr>
      <w:rPr>
        <w:rFonts w:ascii="Symbol" w:hAnsi="Symbol" w:hint="default"/>
        <w:sz w:val="20"/>
      </w:rPr>
    </w:lvl>
    <w:lvl w:ilvl="4" w:tplc="27A64D68" w:tentative="1">
      <w:start w:val="1"/>
      <w:numFmt w:val="bullet"/>
      <w:lvlText w:val=""/>
      <w:lvlJc w:val="left"/>
      <w:pPr>
        <w:tabs>
          <w:tab w:val="num" w:pos="3600"/>
        </w:tabs>
        <w:ind w:left="3600" w:hanging="360"/>
      </w:pPr>
      <w:rPr>
        <w:rFonts w:ascii="Symbol" w:hAnsi="Symbol" w:hint="default"/>
        <w:sz w:val="20"/>
      </w:rPr>
    </w:lvl>
    <w:lvl w:ilvl="5" w:tplc="ED823930" w:tentative="1">
      <w:start w:val="1"/>
      <w:numFmt w:val="bullet"/>
      <w:lvlText w:val=""/>
      <w:lvlJc w:val="left"/>
      <w:pPr>
        <w:tabs>
          <w:tab w:val="num" w:pos="4320"/>
        </w:tabs>
        <w:ind w:left="4320" w:hanging="360"/>
      </w:pPr>
      <w:rPr>
        <w:rFonts w:ascii="Symbol" w:hAnsi="Symbol" w:hint="default"/>
        <w:sz w:val="20"/>
      </w:rPr>
    </w:lvl>
    <w:lvl w:ilvl="6" w:tplc="64E886EA" w:tentative="1">
      <w:start w:val="1"/>
      <w:numFmt w:val="bullet"/>
      <w:lvlText w:val=""/>
      <w:lvlJc w:val="left"/>
      <w:pPr>
        <w:tabs>
          <w:tab w:val="num" w:pos="5040"/>
        </w:tabs>
        <w:ind w:left="5040" w:hanging="360"/>
      </w:pPr>
      <w:rPr>
        <w:rFonts w:ascii="Symbol" w:hAnsi="Symbol" w:hint="default"/>
        <w:sz w:val="20"/>
      </w:rPr>
    </w:lvl>
    <w:lvl w:ilvl="7" w:tplc="3DB82F7E" w:tentative="1">
      <w:start w:val="1"/>
      <w:numFmt w:val="bullet"/>
      <w:lvlText w:val=""/>
      <w:lvlJc w:val="left"/>
      <w:pPr>
        <w:tabs>
          <w:tab w:val="num" w:pos="5760"/>
        </w:tabs>
        <w:ind w:left="5760" w:hanging="360"/>
      </w:pPr>
      <w:rPr>
        <w:rFonts w:ascii="Symbol" w:hAnsi="Symbol" w:hint="default"/>
        <w:sz w:val="20"/>
      </w:rPr>
    </w:lvl>
    <w:lvl w:ilvl="8" w:tplc="7D8E4590"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990E50"/>
    <w:multiLevelType w:val="hybridMultilevel"/>
    <w:tmpl w:val="405C747A"/>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40554924"/>
    <w:multiLevelType w:val="hybridMultilevel"/>
    <w:tmpl w:val="5EF6826C"/>
    <w:lvl w:ilvl="0" w:tplc="1CCAF23A">
      <w:start w:val="2"/>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1935D2D"/>
    <w:multiLevelType w:val="multilevel"/>
    <w:tmpl w:val="B17E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A34D35"/>
    <w:multiLevelType w:val="hybridMultilevel"/>
    <w:tmpl w:val="42B80936"/>
    <w:lvl w:ilvl="0" w:tplc="D4822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73311"/>
    <w:multiLevelType w:val="hybridMultilevel"/>
    <w:tmpl w:val="84FC54C0"/>
    <w:lvl w:ilvl="0" w:tplc="A0A0BCCE">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C2111B"/>
    <w:multiLevelType w:val="hybridMultilevel"/>
    <w:tmpl w:val="AAA85940"/>
    <w:lvl w:ilvl="0" w:tplc="A84CE3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03E4D"/>
    <w:multiLevelType w:val="hybridMultilevel"/>
    <w:tmpl w:val="C19C1516"/>
    <w:lvl w:ilvl="0" w:tplc="C5A4A8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A97EA8"/>
    <w:multiLevelType w:val="multilevel"/>
    <w:tmpl w:val="ABE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83253B"/>
    <w:multiLevelType w:val="hybridMultilevel"/>
    <w:tmpl w:val="3FFAE6B4"/>
    <w:lvl w:ilvl="0" w:tplc="83AAB7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5A9765D"/>
    <w:multiLevelType w:val="hybridMultilevel"/>
    <w:tmpl w:val="56F2F64A"/>
    <w:lvl w:ilvl="0" w:tplc="8B40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7D0DFA"/>
    <w:multiLevelType w:val="hybridMultilevel"/>
    <w:tmpl w:val="A6940F54"/>
    <w:lvl w:ilvl="0" w:tplc="FD0C6380">
      <w:start w:val="1"/>
      <w:numFmt w:val="upperRoman"/>
      <w:lvlText w:val="%1."/>
      <w:lvlJc w:val="right"/>
      <w:pPr>
        <w:tabs>
          <w:tab w:val="num" w:pos="720"/>
        </w:tabs>
        <w:ind w:left="720" w:hanging="360"/>
      </w:pPr>
    </w:lvl>
    <w:lvl w:ilvl="1" w:tplc="B282BA74" w:tentative="1">
      <w:start w:val="1"/>
      <w:numFmt w:val="upperRoman"/>
      <w:lvlText w:val="%2."/>
      <w:lvlJc w:val="right"/>
      <w:pPr>
        <w:tabs>
          <w:tab w:val="num" w:pos="1440"/>
        </w:tabs>
        <w:ind w:left="1440" w:hanging="360"/>
      </w:pPr>
    </w:lvl>
    <w:lvl w:ilvl="2" w:tplc="9D6482A8" w:tentative="1">
      <w:start w:val="1"/>
      <w:numFmt w:val="upperRoman"/>
      <w:lvlText w:val="%3."/>
      <w:lvlJc w:val="right"/>
      <w:pPr>
        <w:tabs>
          <w:tab w:val="num" w:pos="2160"/>
        </w:tabs>
        <w:ind w:left="2160" w:hanging="360"/>
      </w:pPr>
    </w:lvl>
    <w:lvl w:ilvl="3" w:tplc="020E47F6" w:tentative="1">
      <w:start w:val="1"/>
      <w:numFmt w:val="upperRoman"/>
      <w:lvlText w:val="%4."/>
      <w:lvlJc w:val="right"/>
      <w:pPr>
        <w:tabs>
          <w:tab w:val="num" w:pos="2880"/>
        </w:tabs>
        <w:ind w:left="2880" w:hanging="360"/>
      </w:pPr>
    </w:lvl>
    <w:lvl w:ilvl="4" w:tplc="F4F4F966" w:tentative="1">
      <w:start w:val="1"/>
      <w:numFmt w:val="upperRoman"/>
      <w:lvlText w:val="%5."/>
      <w:lvlJc w:val="right"/>
      <w:pPr>
        <w:tabs>
          <w:tab w:val="num" w:pos="3600"/>
        </w:tabs>
        <w:ind w:left="3600" w:hanging="360"/>
      </w:pPr>
    </w:lvl>
    <w:lvl w:ilvl="5" w:tplc="56AA33AC" w:tentative="1">
      <w:start w:val="1"/>
      <w:numFmt w:val="upperRoman"/>
      <w:lvlText w:val="%6."/>
      <w:lvlJc w:val="right"/>
      <w:pPr>
        <w:tabs>
          <w:tab w:val="num" w:pos="4320"/>
        </w:tabs>
        <w:ind w:left="4320" w:hanging="360"/>
      </w:pPr>
    </w:lvl>
    <w:lvl w:ilvl="6" w:tplc="A776F496" w:tentative="1">
      <w:start w:val="1"/>
      <w:numFmt w:val="upperRoman"/>
      <w:lvlText w:val="%7."/>
      <w:lvlJc w:val="right"/>
      <w:pPr>
        <w:tabs>
          <w:tab w:val="num" w:pos="5040"/>
        </w:tabs>
        <w:ind w:left="5040" w:hanging="360"/>
      </w:pPr>
    </w:lvl>
    <w:lvl w:ilvl="7" w:tplc="B0F2C56E" w:tentative="1">
      <w:start w:val="1"/>
      <w:numFmt w:val="upperRoman"/>
      <w:lvlText w:val="%8."/>
      <w:lvlJc w:val="right"/>
      <w:pPr>
        <w:tabs>
          <w:tab w:val="num" w:pos="5760"/>
        </w:tabs>
        <w:ind w:left="5760" w:hanging="360"/>
      </w:pPr>
    </w:lvl>
    <w:lvl w:ilvl="8" w:tplc="8B3CE250" w:tentative="1">
      <w:start w:val="1"/>
      <w:numFmt w:val="upperRoman"/>
      <w:lvlText w:val="%9."/>
      <w:lvlJc w:val="right"/>
      <w:pPr>
        <w:tabs>
          <w:tab w:val="num" w:pos="6480"/>
        </w:tabs>
        <w:ind w:left="6480" w:hanging="360"/>
      </w:pPr>
    </w:lvl>
  </w:abstractNum>
  <w:abstractNum w:abstractNumId="25" w15:restartNumberingAfterBreak="0">
    <w:nsid w:val="57966D9A"/>
    <w:multiLevelType w:val="hybridMultilevel"/>
    <w:tmpl w:val="E604AD08"/>
    <w:lvl w:ilvl="0" w:tplc="04090015">
      <w:start w:val="1"/>
      <w:numFmt w:val="upperLetter"/>
      <w:lvlText w:val="%1."/>
      <w:lvlJc w:val="left"/>
      <w:pPr>
        <w:ind w:left="81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77614"/>
    <w:multiLevelType w:val="hybridMultilevel"/>
    <w:tmpl w:val="C5087D90"/>
    <w:lvl w:ilvl="0" w:tplc="BFF0F9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EBB70BA"/>
    <w:multiLevelType w:val="hybridMultilevel"/>
    <w:tmpl w:val="8594EE8E"/>
    <w:lvl w:ilvl="0" w:tplc="DB9684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3987AE3"/>
    <w:multiLevelType w:val="hybridMultilevel"/>
    <w:tmpl w:val="5B88DF00"/>
    <w:lvl w:ilvl="0" w:tplc="B442BFDA">
      <w:start w:val="1"/>
      <w:numFmt w:val="upperRoman"/>
      <w:lvlText w:val="%1."/>
      <w:lvlJc w:val="right"/>
      <w:pPr>
        <w:tabs>
          <w:tab w:val="num" w:pos="720"/>
        </w:tabs>
        <w:ind w:left="720" w:hanging="360"/>
      </w:pPr>
    </w:lvl>
    <w:lvl w:ilvl="1" w:tplc="9484F432" w:tentative="1">
      <w:start w:val="1"/>
      <w:numFmt w:val="upperRoman"/>
      <w:lvlText w:val="%2."/>
      <w:lvlJc w:val="right"/>
      <w:pPr>
        <w:tabs>
          <w:tab w:val="num" w:pos="1440"/>
        </w:tabs>
        <w:ind w:left="1440" w:hanging="360"/>
      </w:pPr>
    </w:lvl>
    <w:lvl w:ilvl="2" w:tplc="D23CD880" w:tentative="1">
      <w:start w:val="1"/>
      <w:numFmt w:val="upperRoman"/>
      <w:lvlText w:val="%3."/>
      <w:lvlJc w:val="right"/>
      <w:pPr>
        <w:tabs>
          <w:tab w:val="num" w:pos="2160"/>
        </w:tabs>
        <w:ind w:left="2160" w:hanging="360"/>
      </w:pPr>
    </w:lvl>
    <w:lvl w:ilvl="3" w:tplc="5FD85464" w:tentative="1">
      <w:start w:val="1"/>
      <w:numFmt w:val="upperRoman"/>
      <w:lvlText w:val="%4."/>
      <w:lvlJc w:val="right"/>
      <w:pPr>
        <w:tabs>
          <w:tab w:val="num" w:pos="2880"/>
        </w:tabs>
        <w:ind w:left="2880" w:hanging="360"/>
      </w:pPr>
    </w:lvl>
    <w:lvl w:ilvl="4" w:tplc="D3306256" w:tentative="1">
      <w:start w:val="1"/>
      <w:numFmt w:val="upperRoman"/>
      <w:lvlText w:val="%5."/>
      <w:lvlJc w:val="right"/>
      <w:pPr>
        <w:tabs>
          <w:tab w:val="num" w:pos="3600"/>
        </w:tabs>
        <w:ind w:left="3600" w:hanging="360"/>
      </w:pPr>
    </w:lvl>
    <w:lvl w:ilvl="5" w:tplc="FD4AB65E" w:tentative="1">
      <w:start w:val="1"/>
      <w:numFmt w:val="upperRoman"/>
      <w:lvlText w:val="%6."/>
      <w:lvlJc w:val="right"/>
      <w:pPr>
        <w:tabs>
          <w:tab w:val="num" w:pos="4320"/>
        </w:tabs>
        <w:ind w:left="4320" w:hanging="360"/>
      </w:pPr>
    </w:lvl>
    <w:lvl w:ilvl="6" w:tplc="E17846EE" w:tentative="1">
      <w:start w:val="1"/>
      <w:numFmt w:val="upperRoman"/>
      <w:lvlText w:val="%7."/>
      <w:lvlJc w:val="right"/>
      <w:pPr>
        <w:tabs>
          <w:tab w:val="num" w:pos="5040"/>
        </w:tabs>
        <w:ind w:left="5040" w:hanging="360"/>
      </w:pPr>
    </w:lvl>
    <w:lvl w:ilvl="7" w:tplc="96A00C4C" w:tentative="1">
      <w:start w:val="1"/>
      <w:numFmt w:val="upperRoman"/>
      <w:lvlText w:val="%8."/>
      <w:lvlJc w:val="right"/>
      <w:pPr>
        <w:tabs>
          <w:tab w:val="num" w:pos="5760"/>
        </w:tabs>
        <w:ind w:left="5760" w:hanging="360"/>
      </w:pPr>
    </w:lvl>
    <w:lvl w:ilvl="8" w:tplc="159E9C50" w:tentative="1">
      <w:start w:val="1"/>
      <w:numFmt w:val="upperRoman"/>
      <w:lvlText w:val="%9."/>
      <w:lvlJc w:val="right"/>
      <w:pPr>
        <w:tabs>
          <w:tab w:val="num" w:pos="6480"/>
        </w:tabs>
        <w:ind w:left="6480" w:hanging="360"/>
      </w:pPr>
    </w:lvl>
  </w:abstractNum>
  <w:abstractNum w:abstractNumId="29" w15:restartNumberingAfterBreak="0">
    <w:nsid w:val="65884E7A"/>
    <w:multiLevelType w:val="hybridMultilevel"/>
    <w:tmpl w:val="123E5634"/>
    <w:lvl w:ilvl="0" w:tplc="BA3C2586">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837CAA"/>
    <w:multiLevelType w:val="hybridMultilevel"/>
    <w:tmpl w:val="8DBA8900"/>
    <w:lvl w:ilvl="0" w:tplc="174C0C0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683CFF"/>
    <w:multiLevelType w:val="hybridMultilevel"/>
    <w:tmpl w:val="88662E44"/>
    <w:lvl w:ilvl="0" w:tplc="CB8A2A7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C6DF4"/>
    <w:multiLevelType w:val="hybridMultilevel"/>
    <w:tmpl w:val="56F2F64A"/>
    <w:lvl w:ilvl="0" w:tplc="8B407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350C90"/>
    <w:multiLevelType w:val="hybridMultilevel"/>
    <w:tmpl w:val="8D0EDD42"/>
    <w:lvl w:ilvl="0" w:tplc="61EAEBF4">
      <w:start w:val="1"/>
      <w:numFmt w:val="decimal"/>
      <w:lvlText w:val="(%1)"/>
      <w:lvlJc w:val="left"/>
      <w:pPr>
        <w:ind w:left="1850" w:hanging="360"/>
      </w:pPr>
      <w:rPr>
        <w:rFonts w:hint="default"/>
      </w:r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34" w15:restartNumberingAfterBreak="0">
    <w:nsid w:val="6D8722DB"/>
    <w:multiLevelType w:val="hybridMultilevel"/>
    <w:tmpl w:val="61AC8C4C"/>
    <w:lvl w:ilvl="0" w:tplc="D80E1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3917CD"/>
    <w:multiLevelType w:val="hybridMultilevel"/>
    <w:tmpl w:val="5DF0176E"/>
    <w:lvl w:ilvl="0" w:tplc="6E6C8C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95796C"/>
    <w:multiLevelType w:val="hybridMultilevel"/>
    <w:tmpl w:val="04D829E8"/>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5B02A1"/>
    <w:multiLevelType w:val="hybridMultilevel"/>
    <w:tmpl w:val="2BFEF49A"/>
    <w:lvl w:ilvl="0" w:tplc="71DC632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83C5AE3"/>
    <w:multiLevelType w:val="hybridMultilevel"/>
    <w:tmpl w:val="F3D0260A"/>
    <w:lvl w:ilvl="0" w:tplc="6F22D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173F23"/>
    <w:multiLevelType w:val="hybridMultilevel"/>
    <w:tmpl w:val="A3BE2190"/>
    <w:lvl w:ilvl="0" w:tplc="A686D2B4">
      <w:start w:val="2"/>
      <w:numFmt w:val="decimal"/>
      <w:lvlText w:val="(%1)"/>
      <w:lvlJc w:val="left"/>
      <w:pPr>
        <w:ind w:left="108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5029F"/>
    <w:multiLevelType w:val="hybridMultilevel"/>
    <w:tmpl w:val="699C22B8"/>
    <w:lvl w:ilvl="0" w:tplc="1E261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3608234">
    <w:abstractNumId w:val="7"/>
  </w:num>
  <w:num w:numId="2" w16cid:durableId="399251244">
    <w:abstractNumId w:val="3"/>
  </w:num>
  <w:num w:numId="3" w16cid:durableId="1460762670">
    <w:abstractNumId w:val="2"/>
  </w:num>
  <w:num w:numId="4" w16cid:durableId="1588805668">
    <w:abstractNumId w:val="14"/>
  </w:num>
  <w:num w:numId="5" w16cid:durableId="922833728">
    <w:abstractNumId w:val="22"/>
  </w:num>
  <w:num w:numId="6" w16cid:durableId="1712657240">
    <w:abstractNumId w:val="37"/>
  </w:num>
  <w:num w:numId="7" w16cid:durableId="1814561079">
    <w:abstractNumId w:val="32"/>
  </w:num>
  <w:num w:numId="8" w16cid:durableId="692654391">
    <w:abstractNumId w:val="31"/>
  </w:num>
  <w:num w:numId="9" w16cid:durableId="14893247">
    <w:abstractNumId w:val="11"/>
  </w:num>
  <w:num w:numId="10" w16cid:durableId="307905915">
    <w:abstractNumId w:val="4"/>
  </w:num>
  <w:num w:numId="11" w16cid:durableId="1175069792">
    <w:abstractNumId w:val="38"/>
  </w:num>
  <w:num w:numId="12" w16cid:durableId="255677399">
    <w:abstractNumId w:val="40"/>
  </w:num>
  <w:num w:numId="13" w16cid:durableId="1336805722">
    <w:abstractNumId w:val="9"/>
  </w:num>
  <w:num w:numId="14" w16cid:durableId="869952325">
    <w:abstractNumId w:val="36"/>
  </w:num>
  <w:num w:numId="15" w16cid:durableId="150147069">
    <w:abstractNumId w:val="0"/>
  </w:num>
  <w:num w:numId="16" w16cid:durableId="393552827">
    <w:abstractNumId w:val="26"/>
  </w:num>
  <w:num w:numId="17" w16cid:durableId="317459585">
    <w:abstractNumId w:val="17"/>
  </w:num>
  <w:num w:numId="18" w16cid:durableId="870803257">
    <w:abstractNumId w:val="25"/>
  </w:num>
  <w:num w:numId="19" w16cid:durableId="1868248152">
    <w:abstractNumId w:val="10"/>
  </w:num>
  <w:num w:numId="20" w16cid:durableId="2027633998">
    <w:abstractNumId w:val="39"/>
  </w:num>
  <w:num w:numId="21" w16cid:durableId="1550916062">
    <w:abstractNumId w:val="15"/>
  </w:num>
  <w:num w:numId="22" w16cid:durableId="484130491">
    <w:abstractNumId w:val="24"/>
    <w:lvlOverride w:ilvl="0">
      <w:startOverride w:val="1"/>
    </w:lvlOverride>
  </w:num>
  <w:num w:numId="23" w16cid:durableId="1865291423">
    <w:abstractNumId w:val="12"/>
  </w:num>
  <w:num w:numId="24" w16cid:durableId="803813205">
    <w:abstractNumId w:val="28"/>
    <w:lvlOverride w:ilvl="0">
      <w:startOverride w:val="2"/>
    </w:lvlOverride>
  </w:num>
  <w:num w:numId="25" w16cid:durableId="2024623817">
    <w:abstractNumId w:val="16"/>
  </w:num>
  <w:num w:numId="26" w16cid:durableId="1930457279">
    <w:abstractNumId w:val="1"/>
  </w:num>
  <w:num w:numId="27" w16cid:durableId="1138952935">
    <w:abstractNumId w:val="13"/>
  </w:num>
  <w:num w:numId="28" w16cid:durableId="468860486">
    <w:abstractNumId w:val="6"/>
    <w:lvlOverride w:ilvl="0">
      <w:startOverride w:val="1"/>
    </w:lvlOverride>
  </w:num>
  <w:num w:numId="29" w16cid:durableId="366761577">
    <w:abstractNumId w:val="23"/>
  </w:num>
  <w:num w:numId="30" w16cid:durableId="14774499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6671402">
    <w:abstractNumId w:val="21"/>
  </w:num>
  <w:num w:numId="32" w16cid:durableId="690373957">
    <w:abstractNumId w:val="33"/>
  </w:num>
  <w:num w:numId="33" w16cid:durableId="1406686529">
    <w:abstractNumId w:val="19"/>
  </w:num>
  <w:num w:numId="34" w16cid:durableId="1817985534">
    <w:abstractNumId w:val="34"/>
  </w:num>
  <w:num w:numId="35" w16cid:durableId="352612249">
    <w:abstractNumId w:val="30"/>
  </w:num>
  <w:num w:numId="36" w16cid:durableId="301734162">
    <w:abstractNumId w:val="27"/>
  </w:num>
  <w:num w:numId="37" w16cid:durableId="1094477569">
    <w:abstractNumId w:val="29"/>
  </w:num>
  <w:num w:numId="38" w16cid:durableId="76829668">
    <w:abstractNumId w:val="8"/>
  </w:num>
  <w:num w:numId="39" w16cid:durableId="1893615622">
    <w:abstractNumId w:val="20"/>
  </w:num>
  <w:num w:numId="40" w16cid:durableId="41565362">
    <w:abstractNumId w:val="35"/>
  </w:num>
  <w:num w:numId="41" w16cid:durableId="732046030">
    <w:abstractNumId w:val="5"/>
  </w:num>
  <w:num w:numId="42" w16cid:durableId="172972436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Pinkhas">
    <w15:presenceInfo w15:providerId="AD" w15:userId="S-1-5-21-828050462-475607593-1258713832-95918"/>
  </w15:person>
  <w15:person w15:author="Rea Margaret Hammersley">
    <w15:presenceInfo w15:providerId="AD" w15:userId="S-1-5-21-2077763542-2135228977-565468543-46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trackedChanges" w:formatting="1" w:enforcement="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9F"/>
    <w:rsid w:val="0000026A"/>
    <w:rsid w:val="00000A93"/>
    <w:rsid w:val="00002AF6"/>
    <w:rsid w:val="00004842"/>
    <w:rsid w:val="00006603"/>
    <w:rsid w:val="00006CA3"/>
    <w:rsid w:val="0000798F"/>
    <w:rsid w:val="00012354"/>
    <w:rsid w:val="00013434"/>
    <w:rsid w:val="000140B0"/>
    <w:rsid w:val="000153A0"/>
    <w:rsid w:val="0001699C"/>
    <w:rsid w:val="000251CD"/>
    <w:rsid w:val="00026616"/>
    <w:rsid w:val="0002723D"/>
    <w:rsid w:val="00035843"/>
    <w:rsid w:val="00035AFE"/>
    <w:rsid w:val="00035F10"/>
    <w:rsid w:val="0003659B"/>
    <w:rsid w:val="0004132A"/>
    <w:rsid w:val="0004206F"/>
    <w:rsid w:val="0004240C"/>
    <w:rsid w:val="00045C64"/>
    <w:rsid w:val="0004634C"/>
    <w:rsid w:val="00046C13"/>
    <w:rsid w:val="00050052"/>
    <w:rsid w:val="000511EC"/>
    <w:rsid w:val="00052F2A"/>
    <w:rsid w:val="00053843"/>
    <w:rsid w:val="00053F58"/>
    <w:rsid w:val="0005504E"/>
    <w:rsid w:val="000600F0"/>
    <w:rsid w:val="00060F12"/>
    <w:rsid w:val="00063A8E"/>
    <w:rsid w:val="000641DD"/>
    <w:rsid w:val="00064EC9"/>
    <w:rsid w:val="00066549"/>
    <w:rsid w:val="00070C56"/>
    <w:rsid w:val="0007481B"/>
    <w:rsid w:val="0007741A"/>
    <w:rsid w:val="000828C4"/>
    <w:rsid w:val="000838C8"/>
    <w:rsid w:val="00084B14"/>
    <w:rsid w:val="00093C28"/>
    <w:rsid w:val="00097B98"/>
    <w:rsid w:val="000A2986"/>
    <w:rsid w:val="000A2C6F"/>
    <w:rsid w:val="000A343D"/>
    <w:rsid w:val="000A3FAA"/>
    <w:rsid w:val="000A4B8D"/>
    <w:rsid w:val="000B0070"/>
    <w:rsid w:val="000B02E7"/>
    <w:rsid w:val="000B1C9C"/>
    <w:rsid w:val="000B3628"/>
    <w:rsid w:val="000B6A06"/>
    <w:rsid w:val="000C07FF"/>
    <w:rsid w:val="000C3F21"/>
    <w:rsid w:val="000C6FBC"/>
    <w:rsid w:val="000D06C8"/>
    <w:rsid w:val="000D2D67"/>
    <w:rsid w:val="000D4980"/>
    <w:rsid w:val="000D5576"/>
    <w:rsid w:val="000D73A6"/>
    <w:rsid w:val="000D7EF2"/>
    <w:rsid w:val="000D7F5A"/>
    <w:rsid w:val="000E228E"/>
    <w:rsid w:val="000E5DAA"/>
    <w:rsid w:val="000F0726"/>
    <w:rsid w:val="000F1579"/>
    <w:rsid w:val="000F315D"/>
    <w:rsid w:val="000F65C2"/>
    <w:rsid w:val="000F6CE5"/>
    <w:rsid w:val="000F7665"/>
    <w:rsid w:val="001006F0"/>
    <w:rsid w:val="00101C02"/>
    <w:rsid w:val="00102EDD"/>
    <w:rsid w:val="00103089"/>
    <w:rsid w:val="00107BAC"/>
    <w:rsid w:val="001104BC"/>
    <w:rsid w:val="00114E74"/>
    <w:rsid w:val="001150D9"/>
    <w:rsid w:val="00115BF3"/>
    <w:rsid w:val="00117FA6"/>
    <w:rsid w:val="0012071A"/>
    <w:rsid w:val="00121325"/>
    <w:rsid w:val="00121F68"/>
    <w:rsid w:val="00122D9A"/>
    <w:rsid w:val="00123838"/>
    <w:rsid w:val="00123DAD"/>
    <w:rsid w:val="0012651B"/>
    <w:rsid w:val="00131371"/>
    <w:rsid w:val="0013498C"/>
    <w:rsid w:val="00142BD5"/>
    <w:rsid w:val="0014620D"/>
    <w:rsid w:val="00147034"/>
    <w:rsid w:val="0015068D"/>
    <w:rsid w:val="0015119B"/>
    <w:rsid w:val="0015360D"/>
    <w:rsid w:val="0015673C"/>
    <w:rsid w:val="00156F32"/>
    <w:rsid w:val="00157A78"/>
    <w:rsid w:val="00160FAD"/>
    <w:rsid w:val="001630A9"/>
    <w:rsid w:val="0016547E"/>
    <w:rsid w:val="0016709C"/>
    <w:rsid w:val="0016717C"/>
    <w:rsid w:val="00170248"/>
    <w:rsid w:val="001710CF"/>
    <w:rsid w:val="001711A3"/>
    <w:rsid w:val="001747A6"/>
    <w:rsid w:val="00175885"/>
    <w:rsid w:val="00176067"/>
    <w:rsid w:val="0017637C"/>
    <w:rsid w:val="00180105"/>
    <w:rsid w:val="001801EE"/>
    <w:rsid w:val="001832BE"/>
    <w:rsid w:val="00184E40"/>
    <w:rsid w:val="00186B5F"/>
    <w:rsid w:val="00187427"/>
    <w:rsid w:val="001907F3"/>
    <w:rsid w:val="0019113C"/>
    <w:rsid w:val="00192B3B"/>
    <w:rsid w:val="001968D5"/>
    <w:rsid w:val="00196AC7"/>
    <w:rsid w:val="001A076C"/>
    <w:rsid w:val="001A0ABA"/>
    <w:rsid w:val="001A1412"/>
    <w:rsid w:val="001A34A7"/>
    <w:rsid w:val="001A56FE"/>
    <w:rsid w:val="001A651F"/>
    <w:rsid w:val="001A6E8D"/>
    <w:rsid w:val="001A7F8B"/>
    <w:rsid w:val="001B6D2D"/>
    <w:rsid w:val="001B6DC3"/>
    <w:rsid w:val="001B75E8"/>
    <w:rsid w:val="001B793B"/>
    <w:rsid w:val="001C1F94"/>
    <w:rsid w:val="001C2280"/>
    <w:rsid w:val="001C28F5"/>
    <w:rsid w:val="001C2DDC"/>
    <w:rsid w:val="001C4BF3"/>
    <w:rsid w:val="001C7AB4"/>
    <w:rsid w:val="001D29D9"/>
    <w:rsid w:val="001D3B4D"/>
    <w:rsid w:val="001D50B6"/>
    <w:rsid w:val="001D5CF5"/>
    <w:rsid w:val="001D622F"/>
    <w:rsid w:val="001D7D77"/>
    <w:rsid w:val="001E2953"/>
    <w:rsid w:val="001E2F76"/>
    <w:rsid w:val="001E463D"/>
    <w:rsid w:val="001E4E10"/>
    <w:rsid w:val="001E5DA8"/>
    <w:rsid w:val="001E70E9"/>
    <w:rsid w:val="001F03CB"/>
    <w:rsid w:val="001F05F9"/>
    <w:rsid w:val="001F4C88"/>
    <w:rsid w:val="001F7A07"/>
    <w:rsid w:val="0020154C"/>
    <w:rsid w:val="002032C5"/>
    <w:rsid w:val="00205F49"/>
    <w:rsid w:val="00206FE5"/>
    <w:rsid w:val="002072FD"/>
    <w:rsid w:val="002079BF"/>
    <w:rsid w:val="00207BE6"/>
    <w:rsid w:val="002109AD"/>
    <w:rsid w:val="00211129"/>
    <w:rsid w:val="00216C0E"/>
    <w:rsid w:val="00221199"/>
    <w:rsid w:val="0022177A"/>
    <w:rsid w:val="00221E43"/>
    <w:rsid w:val="00222293"/>
    <w:rsid w:val="0022260F"/>
    <w:rsid w:val="00222C65"/>
    <w:rsid w:val="00222DFA"/>
    <w:rsid w:val="00225CAB"/>
    <w:rsid w:val="0022669C"/>
    <w:rsid w:val="00234D19"/>
    <w:rsid w:val="0023791E"/>
    <w:rsid w:val="002409BD"/>
    <w:rsid w:val="002423FD"/>
    <w:rsid w:val="00243F95"/>
    <w:rsid w:val="00245223"/>
    <w:rsid w:val="0024623A"/>
    <w:rsid w:val="00250917"/>
    <w:rsid w:val="00251704"/>
    <w:rsid w:val="00253AB5"/>
    <w:rsid w:val="00257AF7"/>
    <w:rsid w:val="00260AA4"/>
    <w:rsid w:val="00261DBC"/>
    <w:rsid w:val="002620CD"/>
    <w:rsid w:val="00262C69"/>
    <w:rsid w:val="0026581F"/>
    <w:rsid w:val="002676DB"/>
    <w:rsid w:val="00267F86"/>
    <w:rsid w:val="0027230A"/>
    <w:rsid w:val="00273582"/>
    <w:rsid w:val="00277295"/>
    <w:rsid w:val="00280529"/>
    <w:rsid w:val="00280E99"/>
    <w:rsid w:val="002816FB"/>
    <w:rsid w:val="00281D81"/>
    <w:rsid w:val="00281D89"/>
    <w:rsid w:val="00293565"/>
    <w:rsid w:val="00297A98"/>
    <w:rsid w:val="002A017D"/>
    <w:rsid w:val="002A04F0"/>
    <w:rsid w:val="002A23D6"/>
    <w:rsid w:val="002A3721"/>
    <w:rsid w:val="002A43A4"/>
    <w:rsid w:val="002A4C30"/>
    <w:rsid w:val="002A6970"/>
    <w:rsid w:val="002A6F91"/>
    <w:rsid w:val="002A6FF4"/>
    <w:rsid w:val="002B1976"/>
    <w:rsid w:val="002B345B"/>
    <w:rsid w:val="002B3DAD"/>
    <w:rsid w:val="002B5848"/>
    <w:rsid w:val="002B6C76"/>
    <w:rsid w:val="002C09F2"/>
    <w:rsid w:val="002C0BCF"/>
    <w:rsid w:val="002C21EF"/>
    <w:rsid w:val="002C754B"/>
    <w:rsid w:val="002D20E5"/>
    <w:rsid w:val="002D2955"/>
    <w:rsid w:val="002D4B61"/>
    <w:rsid w:val="002D5CA5"/>
    <w:rsid w:val="002D6E25"/>
    <w:rsid w:val="002E060C"/>
    <w:rsid w:val="002E5B2B"/>
    <w:rsid w:val="002E6E70"/>
    <w:rsid w:val="002E73FC"/>
    <w:rsid w:val="002E74E9"/>
    <w:rsid w:val="002F0F3E"/>
    <w:rsid w:val="002F3EB5"/>
    <w:rsid w:val="002F74ED"/>
    <w:rsid w:val="003017FA"/>
    <w:rsid w:val="00302F44"/>
    <w:rsid w:val="00303369"/>
    <w:rsid w:val="0030379D"/>
    <w:rsid w:val="00303F6C"/>
    <w:rsid w:val="0031016C"/>
    <w:rsid w:val="003103A8"/>
    <w:rsid w:val="00314AEA"/>
    <w:rsid w:val="00314E75"/>
    <w:rsid w:val="00315B68"/>
    <w:rsid w:val="00320A90"/>
    <w:rsid w:val="00321699"/>
    <w:rsid w:val="00323BA0"/>
    <w:rsid w:val="00326365"/>
    <w:rsid w:val="00326AEF"/>
    <w:rsid w:val="003310A1"/>
    <w:rsid w:val="00331E6C"/>
    <w:rsid w:val="0033219F"/>
    <w:rsid w:val="003327E8"/>
    <w:rsid w:val="00333265"/>
    <w:rsid w:val="00333A66"/>
    <w:rsid w:val="003357A8"/>
    <w:rsid w:val="003402C3"/>
    <w:rsid w:val="00340652"/>
    <w:rsid w:val="00340767"/>
    <w:rsid w:val="0034263C"/>
    <w:rsid w:val="003444E7"/>
    <w:rsid w:val="00346661"/>
    <w:rsid w:val="00347083"/>
    <w:rsid w:val="00347D47"/>
    <w:rsid w:val="00354571"/>
    <w:rsid w:val="00362E0B"/>
    <w:rsid w:val="0036416B"/>
    <w:rsid w:val="003647F7"/>
    <w:rsid w:val="0036594B"/>
    <w:rsid w:val="003673C4"/>
    <w:rsid w:val="00370068"/>
    <w:rsid w:val="00371556"/>
    <w:rsid w:val="00372AA2"/>
    <w:rsid w:val="00373454"/>
    <w:rsid w:val="0037495C"/>
    <w:rsid w:val="00376E35"/>
    <w:rsid w:val="003771CA"/>
    <w:rsid w:val="00381081"/>
    <w:rsid w:val="00381382"/>
    <w:rsid w:val="0038174A"/>
    <w:rsid w:val="00382701"/>
    <w:rsid w:val="00385003"/>
    <w:rsid w:val="0038592E"/>
    <w:rsid w:val="0038629B"/>
    <w:rsid w:val="0038728C"/>
    <w:rsid w:val="003902D1"/>
    <w:rsid w:val="00390737"/>
    <w:rsid w:val="003925C9"/>
    <w:rsid w:val="0039284F"/>
    <w:rsid w:val="00393C6E"/>
    <w:rsid w:val="00397F50"/>
    <w:rsid w:val="003A06BB"/>
    <w:rsid w:val="003A3DD7"/>
    <w:rsid w:val="003A430A"/>
    <w:rsid w:val="003A49FD"/>
    <w:rsid w:val="003A4C0D"/>
    <w:rsid w:val="003A6861"/>
    <w:rsid w:val="003B02C9"/>
    <w:rsid w:val="003B0DFC"/>
    <w:rsid w:val="003B11D0"/>
    <w:rsid w:val="003B2FE8"/>
    <w:rsid w:val="003B6A24"/>
    <w:rsid w:val="003B7707"/>
    <w:rsid w:val="003C0065"/>
    <w:rsid w:val="003C16C9"/>
    <w:rsid w:val="003C50C1"/>
    <w:rsid w:val="003C58AA"/>
    <w:rsid w:val="003C5F8D"/>
    <w:rsid w:val="003C6165"/>
    <w:rsid w:val="003C6179"/>
    <w:rsid w:val="003C7635"/>
    <w:rsid w:val="003C78B6"/>
    <w:rsid w:val="003D02F0"/>
    <w:rsid w:val="003D30CD"/>
    <w:rsid w:val="003D34C7"/>
    <w:rsid w:val="003D4C40"/>
    <w:rsid w:val="003E10FB"/>
    <w:rsid w:val="003E32ED"/>
    <w:rsid w:val="003E3B31"/>
    <w:rsid w:val="003E3BD9"/>
    <w:rsid w:val="003E5F5B"/>
    <w:rsid w:val="003F068C"/>
    <w:rsid w:val="003F1192"/>
    <w:rsid w:val="003F1386"/>
    <w:rsid w:val="003F14CF"/>
    <w:rsid w:val="003F16E5"/>
    <w:rsid w:val="003F273D"/>
    <w:rsid w:val="003F2B87"/>
    <w:rsid w:val="003F3EEF"/>
    <w:rsid w:val="003F4628"/>
    <w:rsid w:val="004000F8"/>
    <w:rsid w:val="004036F7"/>
    <w:rsid w:val="00406535"/>
    <w:rsid w:val="004065AC"/>
    <w:rsid w:val="00406C01"/>
    <w:rsid w:val="00407CC7"/>
    <w:rsid w:val="00407FF7"/>
    <w:rsid w:val="00412CB6"/>
    <w:rsid w:val="00413141"/>
    <w:rsid w:val="00414696"/>
    <w:rsid w:val="004210E9"/>
    <w:rsid w:val="00422780"/>
    <w:rsid w:val="00423AE1"/>
    <w:rsid w:val="004261BB"/>
    <w:rsid w:val="00427BB1"/>
    <w:rsid w:val="00431A83"/>
    <w:rsid w:val="00431E5F"/>
    <w:rsid w:val="00433188"/>
    <w:rsid w:val="004359F4"/>
    <w:rsid w:val="00436507"/>
    <w:rsid w:val="00437EAA"/>
    <w:rsid w:val="0044160B"/>
    <w:rsid w:val="00442F73"/>
    <w:rsid w:val="0044413E"/>
    <w:rsid w:val="004449B6"/>
    <w:rsid w:val="00450456"/>
    <w:rsid w:val="00451591"/>
    <w:rsid w:val="00451875"/>
    <w:rsid w:val="00454C0E"/>
    <w:rsid w:val="004555FD"/>
    <w:rsid w:val="00456809"/>
    <w:rsid w:val="00457EE4"/>
    <w:rsid w:val="00461B2F"/>
    <w:rsid w:val="004649D3"/>
    <w:rsid w:val="0046572D"/>
    <w:rsid w:val="00470F65"/>
    <w:rsid w:val="00471838"/>
    <w:rsid w:val="00471930"/>
    <w:rsid w:val="00472029"/>
    <w:rsid w:val="004739D2"/>
    <w:rsid w:val="00477E01"/>
    <w:rsid w:val="00483386"/>
    <w:rsid w:val="004844FA"/>
    <w:rsid w:val="004853DD"/>
    <w:rsid w:val="00485D35"/>
    <w:rsid w:val="004909D9"/>
    <w:rsid w:val="004913A6"/>
    <w:rsid w:val="004949CD"/>
    <w:rsid w:val="00494A0A"/>
    <w:rsid w:val="004957E3"/>
    <w:rsid w:val="004959B7"/>
    <w:rsid w:val="00496C72"/>
    <w:rsid w:val="004A0ADD"/>
    <w:rsid w:val="004A0AF3"/>
    <w:rsid w:val="004A1651"/>
    <w:rsid w:val="004A23B0"/>
    <w:rsid w:val="004A37D6"/>
    <w:rsid w:val="004A66B6"/>
    <w:rsid w:val="004A6868"/>
    <w:rsid w:val="004A6977"/>
    <w:rsid w:val="004B001C"/>
    <w:rsid w:val="004B1F4C"/>
    <w:rsid w:val="004B301C"/>
    <w:rsid w:val="004B7672"/>
    <w:rsid w:val="004B77C8"/>
    <w:rsid w:val="004B78E2"/>
    <w:rsid w:val="004C07E9"/>
    <w:rsid w:val="004C0BA7"/>
    <w:rsid w:val="004C3D94"/>
    <w:rsid w:val="004C6775"/>
    <w:rsid w:val="004C71C5"/>
    <w:rsid w:val="004C7CAC"/>
    <w:rsid w:val="004D088D"/>
    <w:rsid w:val="004D242C"/>
    <w:rsid w:val="004D6334"/>
    <w:rsid w:val="004E00CF"/>
    <w:rsid w:val="004E139D"/>
    <w:rsid w:val="004E28C3"/>
    <w:rsid w:val="004E49C0"/>
    <w:rsid w:val="004E5FD6"/>
    <w:rsid w:val="004E7786"/>
    <w:rsid w:val="004E79DA"/>
    <w:rsid w:val="004F0462"/>
    <w:rsid w:val="004F1AA8"/>
    <w:rsid w:val="004F46CF"/>
    <w:rsid w:val="004F5E47"/>
    <w:rsid w:val="004F607F"/>
    <w:rsid w:val="0050297B"/>
    <w:rsid w:val="0050302C"/>
    <w:rsid w:val="00503B27"/>
    <w:rsid w:val="005123A8"/>
    <w:rsid w:val="005126B2"/>
    <w:rsid w:val="0051350F"/>
    <w:rsid w:val="00513D58"/>
    <w:rsid w:val="005141E4"/>
    <w:rsid w:val="005147A7"/>
    <w:rsid w:val="00517934"/>
    <w:rsid w:val="005221C4"/>
    <w:rsid w:val="00524F2B"/>
    <w:rsid w:val="00525EFB"/>
    <w:rsid w:val="00530654"/>
    <w:rsid w:val="0053093C"/>
    <w:rsid w:val="0053265A"/>
    <w:rsid w:val="00534499"/>
    <w:rsid w:val="005354F6"/>
    <w:rsid w:val="00535589"/>
    <w:rsid w:val="00536A2A"/>
    <w:rsid w:val="005459B8"/>
    <w:rsid w:val="00547C94"/>
    <w:rsid w:val="00550056"/>
    <w:rsid w:val="005533A6"/>
    <w:rsid w:val="00554583"/>
    <w:rsid w:val="00556058"/>
    <w:rsid w:val="00561E63"/>
    <w:rsid w:val="00564344"/>
    <w:rsid w:val="00564442"/>
    <w:rsid w:val="00565406"/>
    <w:rsid w:val="00565720"/>
    <w:rsid w:val="005657B1"/>
    <w:rsid w:val="005739AB"/>
    <w:rsid w:val="005763DB"/>
    <w:rsid w:val="00580B4D"/>
    <w:rsid w:val="0058335A"/>
    <w:rsid w:val="005835C0"/>
    <w:rsid w:val="005844C6"/>
    <w:rsid w:val="00584845"/>
    <w:rsid w:val="00584BDD"/>
    <w:rsid w:val="00584D6E"/>
    <w:rsid w:val="005854AF"/>
    <w:rsid w:val="00586A4B"/>
    <w:rsid w:val="005872EE"/>
    <w:rsid w:val="00587B01"/>
    <w:rsid w:val="0059060E"/>
    <w:rsid w:val="00596886"/>
    <w:rsid w:val="005971DA"/>
    <w:rsid w:val="005A064A"/>
    <w:rsid w:val="005A17DA"/>
    <w:rsid w:val="005A3E2F"/>
    <w:rsid w:val="005A568B"/>
    <w:rsid w:val="005B5CA6"/>
    <w:rsid w:val="005B6966"/>
    <w:rsid w:val="005C0807"/>
    <w:rsid w:val="005C1D47"/>
    <w:rsid w:val="005C2799"/>
    <w:rsid w:val="005C6CE1"/>
    <w:rsid w:val="005C6D8D"/>
    <w:rsid w:val="005D166C"/>
    <w:rsid w:val="005D1F60"/>
    <w:rsid w:val="005D26DF"/>
    <w:rsid w:val="005D3193"/>
    <w:rsid w:val="005D6523"/>
    <w:rsid w:val="005D7280"/>
    <w:rsid w:val="005E0467"/>
    <w:rsid w:val="005E0500"/>
    <w:rsid w:val="005E2FCA"/>
    <w:rsid w:val="005E3B46"/>
    <w:rsid w:val="005E43C5"/>
    <w:rsid w:val="005E709F"/>
    <w:rsid w:val="005E76EE"/>
    <w:rsid w:val="005F3FD9"/>
    <w:rsid w:val="005F4199"/>
    <w:rsid w:val="005F4507"/>
    <w:rsid w:val="005F4CB3"/>
    <w:rsid w:val="005F5574"/>
    <w:rsid w:val="005F5C88"/>
    <w:rsid w:val="00600D2E"/>
    <w:rsid w:val="00601742"/>
    <w:rsid w:val="00604446"/>
    <w:rsid w:val="00606D92"/>
    <w:rsid w:val="006111D9"/>
    <w:rsid w:val="00611CCA"/>
    <w:rsid w:val="00612B79"/>
    <w:rsid w:val="00614376"/>
    <w:rsid w:val="00616655"/>
    <w:rsid w:val="006175F3"/>
    <w:rsid w:val="00620765"/>
    <w:rsid w:val="0062795F"/>
    <w:rsid w:val="006325BF"/>
    <w:rsid w:val="006358C2"/>
    <w:rsid w:val="00641169"/>
    <w:rsid w:val="006414DB"/>
    <w:rsid w:val="0064162C"/>
    <w:rsid w:val="00641A46"/>
    <w:rsid w:val="00644DBF"/>
    <w:rsid w:val="00644ECD"/>
    <w:rsid w:val="006464FB"/>
    <w:rsid w:val="00651CB8"/>
    <w:rsid w:val="006520C9"/>
    <w:rsid w:val="0065378B"/>
    <w:rsid w:val="0065429B"/>
    <w:rsid w:val="00654FFB"/>
    <w:rsid w:val="006617F8"/>
    <w:rsid w:val="00661EF9"/>
    <w:rsid w:val="00663D2B"/>
    <w:rsid w:val="00665120"/>
    <w:rsid w:val="00667523"/>
    <w:rsid w:val="00667C54"/>
    <w:rsid w:val="00672DDD"/>
    <w:rsid w:val="00673171"/>
    <w:rsid w:val="00673CFA"/>
    <w:rsid w:val="0068025B"/>
    <w:rsid w:val="006818E2"/>
    <w:rsid w:val="00682956"/>
    <w:rsid w:val="0069026D"/>
    <w:rsid w:val="0069208B"/>
    <w:rsid w:val="00692519"/>
    <w:rsid w:val="006927B0"/>
    <w:rsid w:val="00696BE1"/>
    <w:rsid w:val="00697ECF"/>
    <w:rsid w:val="006A2905"/>
    <w:rsid w:val="006A4001"/>
    <w:rsid w:val="006A6B6B"/>
    <w:rsid w:val="006B2645"/>
    <w:rsid w:val="006B5131"/>
    <w:rsid w:val="006B7C06"/>
    <w:rsid w:val="006B7F3C"/>
    <w:rsid w:val="006C0690"/>
    <w:rsid w:val="006C5497"/>
    <w:rsid w:val="006D5860"/>
    <w:rsid w:val="006D5CF5"/>
    <w:rsid w:val="006D785D"/>
    <w:rsid w:val="006E0398"/>
    <w:rsid w:val="006E0FEF"/>
    <w:rsid w:val="006E1BA6"/>
    <w:rsid w:val="006E270B"/>
    <w:rsid w:val="006E36DF"/>
    <w:rsid w:val="006E40D2"/>
    <w:rsid w:val="006E584D"/>
    <w:rsid w:val="006F1CDE"/>
    <w:rsid w:val="006F2D62"/>
    <w:rsid w:val="006F30D0"/>
    <w:rsid w:val="006F63CC"/>
    <w:rsid w:val="00700106"/>
    <w:rsid w:val="00700A89"/>
    <w:rsid w:val="007026DA"/>
    <w:rsid w:val="007031D4"/>
    <w:rsid w:val="0070359F"/>
    <w:rsid w:val="00705CF1"/>
    <w:rsid w:val="00707D5A"/>
    <w:rsid w:val="00715162"/>
    <w:rsid w:val="00715C4A"/>
    <w:rsid w:val="00720C50"/>
    <w:rsid w:val="00722BC6"/>
    <w:rsid w:val="00724DBE"/>
    <w:rsid w:val="007265FE"/>
    <w:rsid w:val="007275FA"/>
    <w:rsid w:val="00733CA0"/>
    <w:rsid w:val="00735073"/>
    <w:rsid w:val="00737E89"/>
    <w:rsid w:val="00743153"/>
    <w:rsid w:val="00746EBC"/>
    <w:rsid w:val="007547A2"/>
    <w:rsid w:val="007569CE"/>
    <w:rsid w:val="00756B16"/>
    <w:rsid w:val="007572E2"/>
    <w:rsid w:val="00760AA7"/>
    <w:rsid w:val="007627C2"/>
    <w:rsid w:val="00762EE5"/>
    <w:rsid w:val="0076511B"/>
    <w:rsid w:val="007671FD"/>
    <w:rsid w:val="00774C53"/>
    <w:rsid w:val="0077576D"/>
    <w:rsid w:val="00776707"/>
    <w:rsid w:val="00782AA8"/>
    <w:rsid w:val="007841FC"/>
    <w:rsid w:val="00787C4F"/>
    <w:rsid w:val="00787E0F"/>
    <w:rsid w:val="00787E65"/>
    <w:rsid w:val="00790663"/>
    <w:rsid w:val="007919B8"/>
    <w:rsid w:val="00791B04"/>
    <w:rsid w:val="00791F35"/>
    <w:rsid w:val="00793F93"/>
    <w:rsid w:val="0079529E"/>
    <w:rsid w:val="007A01EA"/>
    <w:rsid w:val="007A1046"/>
    <w:rsid w:val="007A1B10"/>
    <w:rsid w:val="007A2E92"/>
    <w:rsid w:val="007A3B35"/>
    <w:rsid w:val="007B15E0"/>
    <w:rsid w:val="007B551B"/>
    <w:rsid w:val="007B6B64"/>
    <w:rsid w:val="007B6FED"/>
    <w:rsid w:val="007C2D6A"/>
    <w:rsid w:val="007C3F0A"/>
    <w:rsid w:val="007C474A"/>
    <w:rsid w:val="007D0D1A"/>
    <w:rsid w:val="007D1D81"/>
    <w:rsid w:val="007D5A93"/>
    <w:rsid w:val="007D7FCA"/>
    <w:rsid w:val="007E0E72"/>
    <w:rsid w:val="007E1946"/>
    <w:rsid w:val="007E28FC"/>
    <w:rsid w:val="007E334D"/>
    <w:rsid w:val="007E3A9B"/>
    <w:rsid w:val="007E45BC"/>
    <w:rsid w:val="007E7D75"/>
    <w:rsid w:val="007F0157"/>
    <w:rsid w:val="007F031E"/>
    <w:rsid w:val="007F478E"/>
    <w:rsid w:val="007F5035"/>
    <w:rsid w:val="007F619A"/>
    <w:rsid w:val="007F65C9"/>
    <w:rsid w:val="00800CF1"/>
    <w:rsid w:val="008020DC"/>
    <w:rsid w:val="0080243C"/>
    <w:rsid w:val="00807CFE"/>
    <w:rsid w:val="00810573"/>
    <w:rsid w:val="0081092B"/>
    <w:rsid w:val="0081162A"/>
    <w:rsid w:val="00812B59"/>
    <w:rsid w:val="00822BE5"/>
    <w:rsid w:val="00822DF4"/>
    <w:rsid w:val="00823F0D"/>
    <w:rsid w:val="008252DB"/>
    <w:rsid w:val="0082575A"/>
    <w:rsid w:val="008275E8"/>
    <w:rsid w:val="008308CA"/>
    <w:rsid w:val="00830B8C"/>
    <w:rsid w:val="0083393D"/>
    <w:rsid w:val="00834EB5"/>
    <w:rsid w:val="00840E98"/>
    <w:rsid w:val="0084535B"/>
    <w:rsid w:val="0084569B"/>
    <w:rsid w:val="00845A72"/>
    <w:rsid w:val="0085058D"/>
    <w:rsid w:val="008515DD"/>
    <w:rsid w:val="00852C4C"/>
    <w:rsid w:val="00853659"/>
    <w:rsid w:val="00853D08"/>
    <w:rsid w:val="00853F1E"/>
    <w:rsid w:val="00854826"/>
    <w:rsid w:val="00854BA8"/>
    <w:rsid w:val="00854D1A"/>
    <w:rsid w:val="00855355"/>
    <w:rsid w:val="00857137"/>
    <w:rsid w:val="0086065C"/>
    <w:rsid w:val="00860C8C"/>
    <w:rsid w:val="0086111B"/>
    <w:rsid w:val="0086423C"/>
    <w:rsid w:val="0086447E"/>
    <w:rsid w:val="00867326"/>
    <w:rsid w:val="00874B01"/>
    <w:rsid w:val="00874DC2"/>
    <w:rsid w:val="008764C5"/>
    <w:rsid w:val="00876707"/>
    <w:rsid w:val="00882F98"/>
    <w:rsid w:val="008846B3"/>
    <w:rsid w:val="00885932"/>
    <w:rsid w:val="008876A0"/>
    <w:rsid w:val="00890722"/>
    <w:rsid w:val="00893499"/>
    <w:rsid w:val="0089456F"/>
    <w:rsid w:val="008947B6"/>
    <w:rsid w:val="008A076D"/>
    <w:rsid w:val="008A087D"/>
    <w:rsid w:val="008A0C2B"/>
    <w:rsid w:val="008A0CD5"/>
    <w:rsid w:val="008A2809"/>
    <w:rsid w:val="008A467F"/>
    <w:rsid w:val="008A5BA9"/>
    <w:rsid w:val="008A69AA"/>
    <w:rsid w:val="008B00E7"/>
    <w:rsid w:val="008B0678"/>
    <w:rsid w:val="008B14DB"/>
    <w:rsid w:val="008B1676"/>
    <w:rsid w:val="008B3DA0"/>
    <w:rsid w:val="008B5D02"/>
    <w:rsid w:val="008B5F1A"/>
    <w:rsid w:val="008B723C"/>
    <w:rsid w:val="008C09C5"/>
    <w:rsid w:val="008C36B5"/>
    <w:rsid w:val="008C6F72"/>
    <w:rsid w:val="008D0B58"/>
    <w:rsid w:val="008D0DBE"/>
    <w:rsid w:val="008D16F7"/>
    <w:rsid w:val="008D1D31"/>
    <w:rsid w:val="008D765F"/>
    <w:rsid w:val="008E2476"/>
    <w:rsid w:val="008E376A"/>
    <w:rsid w:val="008E413B"/>
    <w:rsid w:val="008E47AE"/>
    <w:rsid w:val="008E5168"/>
    <w:rsid w:val="008E6E45"/>
    <w:rsid w:val="008F28B8"/>
    <w:rsid w:val="008F33F7"/>
    <w:rsid w:val="008F4638"/>
    <w:rsid w:val="00902587"/>
    <w:rsid w:val="00902E57"/>
    <w:rsid w:val="009036DF"/>
    <w:rsid w:val="00903DBB"/>
    <w:rsid w:val="009059C2"/>
    <w:rsid w:val="00907B7D"/>
    <w:rsid w:val="00910A96"/>
    <w:rsid w:val="00910B04"/>
    <w:rsid w:val="00910DBF"/>
    <w:rsid w:val="00911F80"/>
    <w:rsid w:val="00912333"/>
    <w:rsid w:val="00914AEC"/>
    <w:rsid w:val="00916D1B"/>
    <w:rsid w:val="009174AA"/>
    <w:rsid w:val="009179F9"/>
    <w:rsid w:val="009206E9"/>
    <w:rsid w:val="009236D1"/>
    <w:rsid w:val="00925027"/>
    <w:rsid w:val="009256B4"/>
    <w:rsid w:val="00925C88"/>
    <w:rsid w:val="009274F5"/>
    <w:rsid w:val="00932DB6"/>
    <w:rsid w:val="00934240"/>
    <w:rsid w:val="009353C0"/>
    <w:rsid w:val="00937AD5"/>
    <w:rsid w:val="009424BB"/>
    <w:rsid w:val="009426D9"/>
    <w:rsid w:val="00942892"/>
    <w:rsid w:val="00943E92"/>
    <w:rsid w:val="009449D4"/>
    <w:rsid w:val="009453DE"/>
    <w:rsid w:val="009463F1"/>
    <w:rsid w:val="0095218E"/>
    <w:rsid w:val="009539C8"/>
    <w:rsid w:val="00954202"/>
    <w:rsid w:val="009556AC"/>
    <w:rsid w:val="00957246"/>
    <w:rsid w:val="009575FD"/>
    <w:rsid w:val="00957D62"/>
    <w:rsid w:val="00961480"/>
    <w:rsid w:val="0096253F"/>
    <w:rsid w:val="00965F9E"/>
    <w:rsid w:val="00967BE5"/>
    <w:rsid w:val="009709CE"/>
    <w:rsid w:val="00970C19"/>
    <w:rsid w:val="0097190F"/>
    <w:rsid w:val="00972F73"/>
    <w:rsid w:val="009733A3"/>
    <w:rsid w:val="00974219"/>
    <w:rsid w:val="0097629A"/>
    <w:rsid w:val="00976B85"/>
    <w:rsid w:val="00977341"/>
    <w:rsid w:val="009777FF"/>
    <w:rsid w:val="00982B83"/>
    <w:rsid w:val="009851F8"/>
    <w:rsid w:val="00987B9B"/>
    <w:rsid w:val="00987D34"/>
    <w:rsid w:val="0099249D"/>
    <w:rsid w:val="009925DA"/>
    <w:rsid w:val="00992974"/>
    <w:rsid w:val="00993DA3"/>
    <w:rsid w:val="00995539"/>
    <w:rsid w:val="009955A6"/>
    <w:rsid w:val="0099600B"/>
    <w:rsid w:val="00996D35"/>
    <w:rsid w:val="009A0127"/>
    <w:rsid w:val="009A40BB"/>
    <w:rsid w:val="009A4340"/>
    <w:rsid w:val="009A48B2"/>
    <w:rsid w:val="009A519A"/>
    <w:rsid w:val="009A6E39"/>
    <w:rsid w:val="009B3042"/>
    <w:rsid w:val="009B4C1E"/>
    <w:rsid w:val="009B6A16"/>
    <w:rsid w:val="009C2062"/>
    <w:rsid w:val="009C312C"/>
    <w:rsid w:val="009C3820"/>
    <w:rsid w:val="009D016F"/>
    <w:rsid w:val="009D03D7"/>
    <w:rsid w:val="009D0FC2"/>
    <w:rsid w:val="009D3C90"/>
    <w:rsid w:val="009D5230"/>
    <w:rsid w:val="009E6561"/>
    <w:rsid w:val="009E70D1"/>
    <w:rsid w:val="009F0E4A"/>
    <w:rsid w:val="009F103F"/>
    <w:rsid w:val="009F2F4E"/>
    <w:rsid w:val="009F5954"/>
    <w:rsid w:val="00A0049A"/>
    <w:rsid w:val="00A01129"/>
    <w:rsid w:val="00A011F1"/>
    <w:rsid w:val="00A0414C"/>
    <w:rsid w:val="00A0500B"/>
    <w:rsid w:val="00A10F22"/>
    <w:rsid w:val="00A1632C"/>
    <w:rsid w:val="00A163FC"/>
    <w:rsid w:val="00A1684A"/>
    <w:rsid w:val="00A17485"/>
    <w:rsid w:val="00A23A60"/>
    <w:rsid w:val="00A23F44"/>
    <w:rsid w:val="00A26796"/>
    <w:rsid w:val="00A2740B"/>
    <w:rsid w:val="00A31C71"/>
    <w:rsid w:val="00A32595"/>
    <w:rsid w:val="00A33F76"/>
    <w:rsid w:val="00A34E76"/>
    <w:rsid w:val="00A3537E"/>
    <w:rsid w:val="00A379E2"/>
    <w:rsid w:val="00A4065F"/>
    <w:rsid w:val="00A40762"/>
    <w:rsid w:val="00A41D96"/>
    <w:rsid w:val="00A43F2A"/>
    <w:rsid w:val="00A46554"/>
    <w:rsid w:val="00A52536"/>
    <w:rsid w:val="00A52C0F"/>
    <w:rsid w:val="00A56095"/>
    <w:rsid w:val="00A57F66"/>
    <w:rsid w:val="00A628D0"/>
    <w:rsid w:val="00A63925"/>
    <w:rsid w:val="00A67F42"/>
    <w:rsid w:val="00A703E1"/>
    <w:rsid w:val="00A71989"/>
    <w:rsid w:val="00A7376A"/>
    <w:rsid w:val="00A7492A"/>
    <w:rsid w:val="00A74A95"/>
    <w:rsid w:val="00A7634F"/>
    <w:rsid w:val="00A76F59"/>
    <w:rsid w:val="00A772EE"/>
    <w:rsid w:val="00A77F90"/>
    <w:rsid w:val="00A8066E"/>
    <w:rsid w:val="00A815F1"/>
    <w:rsid w:val="00A82D79"/>
    <w:rsid w:val="00A9087E"/>
    <w:rsid w:val="00A90BE6"/>
    <w:rsid w:val="00A929F0"/>
    <w:rsid w:val="00A9399B"/>
    <w:rsid w:val="00A944F2"/>
    <w:rsid w:val="00A948AF"/>
    <w:rsid w:val="00A9733E"/>
    <w:rsid w:val="00AA2382"/>
    <w:rsid w:val="00AA3761"/>
    <w:rsid w:val="00AA3B07"/>
    <w:rsid w:val="00AA3F6F"/>
    <w:rsid w:val="00AA5830"/>
    <w:rsid w:val="00AA6400"/>
    <w:rsid w:val="00AA7177"/>
    <w:rsid w:val="00AA7384"/>
    <w:rsid w:val="00AA7445"/>
    <w:rsid w:val="00AB10BF"/>
    <w:rsid w:val="00AB1D50"/>
    <w:rsid w:val="00AB22A1"/>
    <w:rsid w:val="00AB25A0"/>
    <w:rsid w:val="00AB3E5D"/>
    <w:rsid w:val="00AB41A5"/>
    <w:rsid w:val="00AC48F8"/>
    <w:rsid w:val="00AC51EF"/>
    <w:rsid w:val="00AC5F4B"/>
    <w:rsid w:val="00AD0E96"/>
    <w:rsid w:val="00AD183C"/>
    <w:rsid w:val="00AD18B9"/>
    <w:rsid w:val="00AD30CE"/>
    <w:rsid w:val="00AD39FF"/>
    <w:rsid w:val="00AD45EC"/>
    <w:rsid w:val="00AD7273"/>
    <w:rsid w:val="00AD755F"/>
    <w:rsid w:val="00AD7B28"/>
    <w:rsid w:val="00AE000D"/>
    <w:rsid w:val="00AE04A7"/>
    <w:rsid w:val="00AE07A5"/>
    <w:rsid w:val="00AE1C3B"/>
    <w:rsid w:val="00AE5360"/>
    <w:rsid w:val="00AE5AB1"/>
    <w:rsid w:val="00AF1054"/>
    <w:rsid w:val="00AF24B9"/>
    <w:rsid w:val="00AF2F75"/>
    <w:rsid w:val="00AF4E49"/>
    <w:rsid w:val="00AF5899"/>
    <w:rsid w:val="00AF5C76"/>
    <w:rsid w:val="00AF7893"/>
    <w:rsid w:val="00AF7F48"/>
    <w:rsid w:val="00B01661"/>
    <w:rsid w:val="00B01B8C"/>
    <w:rsid w:val="00B03FDB"/>
    <w:rsid w:val="00B07274"/>
    <w:rsid w:val="00B120C9"/>
    <w:rsid w:val="00B12AD9"/>
    <w:rsid w:val="00B12C43"/>
    <w:rsid w:val="00B13D64"/>
    <w:rsid w:val="00B14C1A"/>
    <w:rsid w:val="00B158D3"/>
    <w:rsid w:val="00B16034"/>
    <w:rsid w:val="00B22426"/>
    <w:rsid w:val="00B25FAA"/>
    <w:rsid w:val="00B27D19"/>
    <w:rsid w:val="00B370C7"/>
    <w:rsid w:val="00B3741F"/>
    <w:rsid w:val="00B458C2"/>
    <w:rsid w:val="00B46362"/>
    <w:rsid w:val="00B51A5D"/>
    <w:rsid w:val="00B51C3F"/>
    <w:rsid w:val="00B5253A"/>
    <w:rsid w:val="00B536A2"/>
    <w:rsid w:val="00B61412"/>
    <w:rsid w:val="00B619E4"/>
    <w:rsid w:val="00B623D9"/>
    <w:rsid w:val="00B629B4"/>
    <w:rsid w:val="00B64741"/>
    <w:rsid w:val="00B65C1B"/>
    <w:rsid w:val="00B70267"/>
    <w:rsid w:val="00B71571"/>
    <w:rsid w:val="00B71BE4"/>
    <w:rsid w:val="00B71EB4"/>
    <w:rsid w:val="00B801F9"/>
    <w:rsid w:val="00B85413"/>
    <w:rsid w:val="00B91068"/>
    <w:rsid w:val="00B913E1"/>
    <w:rsid w:val="00B91BAA"/>
    <w:rsid w:val="00B92143"/>
    <w:rsid w:val="00B93F2B"/>
    <w:rsid w:val="00B9446A"/>
    <w:rsid w:val="00B946CA"/>
    <w:rsid w:val="00B96473"/>
    <w:rsid w:val="00B975C7"/>
    <w:rsid w:val="00BA100A"/>
    <w:rsid w:val="00BA1E67"/>
    <w:rsid w:val="00BA2221"/>
    <w:rsid w:val="00BA6815"/>
    <w:rsid w:val="00BA716D"/>
    <w:rsid w:val="00BB28FE"/>
    <w:rsid w:val="00BB465D"/>
    <w:rsid w:val="00BB5BE6"/>
    <w:rsid w:val="00BB64F0"/>
    <w:rsid w:val="00BC0E22"/>
    <w:rsid w:val="00BC1DD0"/>
    <w:rsid w:val="00BC2A79"/>
    <w:rsid w:val="00BC4CDB"/>
    <w:rsid w:val="00BC769B"/>
    <w:rsid w:val="00BD08E9"/>
    <w:rsid w:val="00BD0C9A"/>
    <w:rsid w:val="00BD181B"/>
    <w:rsid w:val="00BD3D92"/>
    <w:rsid w:val="00BD726F"/>
    <w:rsid w:val="00BE0710"/>
    <w:rsid w:val="00BE1A85"/>
    <w:rsid w:val="00BE5920"/>
    <w:rsid w:val="00BF07D0"/>
    <w:rsid w:val="00BF1543"/>
    <w:rsid w:val="00BF1FAA"/>
    <w:rsid w:val="00BF50A2"/>
    <w:rsid w:val="00BF5169"/>
    <w:rsid w:val="00C016B0"/>
    <w:rsid w:val="00C0262E"/>
    <w:rsid w:val="00C034CA"/>
    <w:rsid w:val="00C04E19"/>
    <w:rsid w:val="00C11A70"/>
    <w:rsid w:val="00C15E87"/>
    <w:rsid w:val="00C259E7"/>
    <w:rsid w:val="00C25FBE"/>
    <w:rsid w:val="00C27EC4"/>
    <w:rsid w:val="00C351FF"/>
    <w:rsid w:val="00C35676"/>
    <w:rsid w:val="00C41EA8"/>
    <w:rsid w:val="00C42D2B"/>
    <w:rsid w:val="00C52358"/>
    <w:rsid w:val="00C53071"/>
    <w:rsid w:val="00C53F72"/>
    <w:rsid w:val="00C549D2"/>
    <w:rsid w:val="00C61B3B"/>
    <w:rsid w:val="00C62397"/>
    <w:rsid w:val="00C661C6"/>
    <w:rsid w:val="00C66347"/>
    <w:rsid w:val="00C67352"/>
    <w:rsid w:val="00C72D8A"/>
    <w:rsid w:val="00C74D84"/>
    <w:rsid w:val="00C77E6D"/>
    <w:rsid w:val="00C84FDB"/>
    <w:rsid w:val="00C85841"/>
    <w:rsid w:val="00C8709F"/>
    <w:rsid w:val="00C9199A"/>
    <w:rsid w:val="00C921F7"/>
    <w:rsid w:val="00C923D1"/>
    <w:rsid w:val="00C930C0"/>
    <w:rsid w:val="00C93795"/>
    <w:rsid w:val="00C95A46"/>
    <w:rsid w:val="00C968E6"/>
    <w:rsid w:val="00CA208E"/>
    <w:rsid w:val="00CA36E0"/>
    <w:rsid w:val="00CA767D"/>
    <w:rsid w:val="00CB1CCC"/>
    <w:rsid w:val="00CB1DB3"/>
    <w:rsid w:val="00CB269C"/>
    <w:rsid w:val="00CB29D2"/>
    <w:rsid w:val="00CB3099"/>
    <w:rsid w:val="00CB4548"/>
    <w:rsid w:val="00CB5983"/>
    <w:rsid w:val="00CB775E"/>
    <w:rsid w:val="00CC022A"/>
    <w:rsid w:val="00CC2DDF"/>
    <w:rsid w:val="00CC3B2D"/>
    <w:rsid w:val="00CC4B29"/>
    <w:rsid w:val="00CC66F7"/>
    <w:rsid w:val="00CD005C"/>
    <w:rsid w:val="00CD3CF0"/>
    <w:rsid w:val="00CD4269"/>
    <w:rsid w:val="00CD6B6E"/>
    <w:rsid w:val="00CE0BE9"/>
    <w:rsid w:val="00CE0EC7"/>
    <w:rsid w:val="00CE1912"/>
    <w:rsid w:val="00CE1A21"/>
    <w:rsid w:val="00CE52B2"/>
    <w:rsid w:val="00CE5F56"/>
    <w:rsid w:val="00CE6150"/>
    <w:rsid w:val="00CF11C4"/>
    <w:rsid w:val="00CF446D"/>
    <w:rsid w:val="00CF5B3B"/>
    <w:rsid w:val="00CF7342"/>
    <w:rsid w:val="00CF7749"/>
    <w:rsid w:val="00CF7769"/>
    <w:rsid w:val="00D00DBC"/>
    <w:rsid w:val="00D02361"/>
    <w:rsid w:val="00D04982"/>
    <w:rsid w:val="00D0632F"/>
    <w:rsid w:val="00D0665A"/>
    <w:rsid w:val="00D0762F"/>
    <w:rsid w:val="00D1181B"/>
    <w:rsid w:val="00D13ED5"/>
    <w:rsid w:val="00D1435C"/>
    <w:rsid w:val="00D1471E"/>
    <w:rsid w:val="00D15F93"/>
    <w:rsid w:val="00D17464"/>
    <w:rsid w:val="00D20113"/>
    <w:rsid w:val="00D20B48"/>
    <w:rsid w:val="00D20C9E"/>
    <w:rsid w:val="00D20D2A"/>
    <w:rsid w:val="00D20E8C"/>
    <w:rsid w:val="00D2119D"/>
    <w:rsid w:val="00D22833"/>
    <w:rsid w:val="00D23780"/>
    <w:rsid w:val="00D257AE"/>
    <w:rsid w:val="00D30E26"/>
    <w:rsid w:val="00D3123D"/>
    <w:rsid w:val="00D33B17"/>
    <w:rsid w:val="00D355BA"/>
    <w:rsid w:val="00D3577F"/>
    <w:rsid w:val="00D3636E"/>
    <w:rsid w:val="00D3637A"/>
    <w:rsid w:val="00D40840"/>
    <w:rsid w:val="00D422FC"/>
    <w:rsid w:val="00D45701"/>
    <w:rsid w:val="00D47CED"/>
    <w:rsid w:val="00D51466"/>
    <w:rsid w:val="00D60969"/>
    <w:rsid w:val="00D61B7D"/>
    <w:rsid w:val="00D63C36"/>
    <w:rsid w:val="00D6460D"/>
    <w:rsid w:val="00D649D0"/>
    <w:rsid w:val="00D65042"/>
    <w:rsid w:val="00D67627"/>
    <w:rsid w:val="00D70D08"/>
    <w:rsid w:val="00D70F6D"/>
    <w:rsid w:val="00D72D0B"/>
    <w:rsid w:val="00D73F02"/>
    <w:rsid w:val="00D74540"/>
    <w:rsid w:val="00D74F93"/>
    <w:rsid w:val="00D77533"/>
    <w:rsid w:val="00D82F0D"/>
    <w:rsid w:val="00D83617"/>
    <w:rsid w:val="00D85208"/>
    <w:rsid w:val="00D855B9"/>
    <w:rsid w:val="00D9157D"/>
    <w:rsid w:val="00D917B2"/>
    <w:rsid w:val="00D9336B"/>
    <w:rsid w:val="00D94488"/>
    <w:rsid w:val="00D9502F"/>
    <w:rsid w:val="00D959FE"/>
    <w:rsid w:val="00D965A2"/>
    <w:rsid w:val="00D97EED"/>
    <w:rsid w:val="00DA1B3A"/>
    <w:rsid w:val="00DA4783"/>
    <w:rsid w:val="00DB0131"/>
    <w:rsid w:val="00DB1CCE"/>
    <w:rsid w:val="00DB2250"/>
    <w:rsid w:val="00DB3E0B"/>
    <w:rsid w:val="00DB4555"/>
    <w:rsid w:val="00DB54C1"/>
    <w:rsid w:val="00DB6F17"/>
    <w:rsid w:val="00DC201A"/>
    <w:rsid w:val="00DC4483"/>
    <w:rsid w:val="00DC4F05"/>
    <w:rsid w:val="00DC6FD1"/>
    <w:rsid w:val="00DD058B"/>
    <w:rsid w:val="00DD069E"/>
    <w:rsid w:val="00DD25BA"/>
    <w:rsid w:val="00DD2FB6"/>
    <w:rsid w:val="00DD5D89"/>
    <w:rsid w:val="00DD5E43"/>
    <w:rsid w:val="00DD7E29"/>
    <w:rsid w:val="00DE19D2"/>
    <w:rsid w:val="00DE2269"/>
    <w:rsid w:val="00DE25A9"/>
    <w:rsid w:val="00DE28F3"/>
    <w:rsid w:val="00DE2DA9"/>
    <w:rsid w:val="00DE38D3"/>
    <w:rsid w:val="00DE3D1D"/>
    <w:rsid w:val="00DE4B7E"/>
    <w:rsid w:val="00DE4C02"/>
    <w:rsid w:val="00DE5DE6"/>
    <w:rsid w:val="00DE7519"/>
    <w:rsid w:val="00DF3D8A"/>
    <w:rsid w:val="00DF546B"/>
    <w:rsid w:val="00DF557F"/>
    <w:rsid w:val="00DF5AE4"/>
    <w:rsid w:val="00DF74B1"/>
    <w:rsid w:val="00DF7E29"/>
    <w:rsid w:val="00E02303"/>
    <w:rsid w:val="00E0450F"/>
    <w:rsid w:val="00E0451E"/>
    <w:rsid w:val="00E06877"/>
    <w:rsid w:val="00E14C07"/>
    <w:rsid w:val="00E15717"/>
    <w:rsid w:val="00E17727"/>
    <w:rsid w:val="00E2394C"/>
    <w:rsid w:val="00E27622"/>
    <w:rsid w:val="00E27892"/>
    <w:rsid w:val="00E33846"/>
    <w:rsid w:val="00E362FF"/>
    <w:rsid w:val="00E37082"/>
    <w:rsid w:val="00E42697"/>
    <w:rsid w:val="00E42F05"/>
    <w:rsid w:val="00E45CAF"/>
    <w:rsid w:val="00E50266"/>
    <w:rsid w:val="00E50CD1"/>
    <w:rsid w:val="00E51A0F"/>
    <w:rsid w:val="00E5206E"/>
    <w:rsid w:val="00E570F5"/>
    <w:rsid w:val="00E5721B"/>
    <w:rsid w:val="00E60135"/>
    <w:rsid w:val="00E64452"/>
    <w:rsid w:val="00E6590A"/>
    <w:rsid w:val="00E667A8"/>
    <w:rsid w:val="00E70331"/>
    <w:rsid w:val="00E71A68"/>
    <w:rsid w:val="00E71EED"/>
    <w:rsid w:val="00E73309"/>
    <w:rsid w:val="00E740FC"/>
    <w:rsid w:val="00E75807"/>
    <w:rsid w:val="00E75BE6"/>
    <w:rsid w:val="00E83A16"/>
    <w:rsid w:val="00E840B3"/>
    <w:rsid w:val="00E86866"/>
    <w:rsid w:val="00E90E38"/>
    <w:rsid w:val="00E973F6"/>
    <w:rsid w:val="00E97640"/>
    <w:rsid w:val="00EA0508"/>
    <w:rsid w:val="00EA07C2"/>
    <w:rsid w:val="00EA0C11"/>
    <w:rsid w:val="00EA18F1"/>
    <w:rsid w:val="00EA2395"/>
    <w:rsid w:val="00EA28C5"/>
    <w:rsid w:val="00EA4B2B"/>
    <w:rsid w:val="00EA7801"/>
    <w:rsid w:val="00EB2099"/>
    <w:rsid w:val="00EC18C3"/>
    <w:rsid w:val="00EC1A3D"/>
    <w:rsid w:val="00EC2956"/>
    <w:rsid w:val="00EC3E5E"/>
    <w:rsid w:val="00EC54C0"/>
    <w:rsid w:val="00ED38A9"/>
    <w:rsid w:val="00EE322A"/>
    <w:rsid w:val="00EE4238"/>
    <w:rsid w:val="00EF0567"/>
    <w:rsid w:val="00EF0C56"/>
    <w:rsid w:val="00EF46FD"/>
    <w:rsid w:val="00EF5F95"/>
    <w:rsid w:val="00EF6B3E"/>
    <w:rsid w:val="00F01164"/>
    <w:rsid w:val="00F02106"/>
    <w:rsid w:val="00F03B53"/>
    <w:rsid w:val="00F04776"/>
    <w:rsid w:val="00F04FFB"/>
    <w:rsid w:val="00F05778"/>
    <w:rsid w:val="00F06892"/>
    <w:rsid w:val="00F0798D"/>
    <w:rsid w:val="00F102A7"/>
    <w:rsid w:val="00F11FD3"/>
    <w:rsid w:val="00F14453"/>
    <w:rsid w:val="00F24F56"/>
    <w:rsid w:val="00F25776"/>
    <w:rsid w:val="00F25B8E"/>
    <w:rsid w:val="00F25E4E"/>
    <w:rsid w:val="00F26E1C"/>
    <w:rsid w:val="00F320E2"/>
    <w:rsid w:val="00F32419"/>
    <w:rsid w:val="00F32E37"/>
    <w:rsid w:val="00F342E4"/>
    <w:rsid w:val="00F34E54"/>
    <w:rsid w:val="00F360A6"/>
    <w:rsid w:val="00F366FD"/>
    <w:rsid w:val="00F40BF5"/>
    <w:rsid w:val="00F543A0"/>
    <w:rsid w:val="00F555E1"/>
    <w:rsid w:val="00F5676A"/>
    <w:rsid w:val="00F57AC0"/>
    <w:rsid w:val="00F60038"/>
    <w:rsid w:val="00F611BF"/>
    <w:rsid w:val="00F6224C"/>
    <w:rsid w:val="00F65107"/>
    <w:rsid w:val="00F65C30"/>
    <w:rsid w:val="00F674F9"/>
    <w:rsid w:val="00F7023F"/>
    <w:rsid w:val="00F70AFD"/>
    <w:rsid w:val="00F717B9"/>
    <w:rsid w:val="00F75944"/>
    <w:rsid w:val="00F777C0"/>
    <w:rsid w:val="00F81216"/>
    <w:rsid w:val="00F82F50"/>
    <w:rsid w:val="00F843D6"/>
    <w:rsid w:val="00F874DD"/>
    <w:rsid w:val="00F91086"/>
    <w:rsid w:val="00F914AE"/>
    <w:rsid w:val="00F915DB"/>
    <w:rsid w:val="00F926D0"/>
    <w:rsid w:val="00F92EBD"/>
    <w:rsid w:val="00F97A09"/>
    <w:rsid w:val="00FA17BA"/>
    <w:rsid w:val="00FA17FC"/>
    <w:rsid w:val="00FA56A6"/>
    <w:rsid w:val="00FA6426"/>
    <w:rsid w:val="00FA767D"/>
    <w:rsid w:val="00FB3E09"/>
    <w:rsid w:val="00FB4F4F"/>
    <w:rsid w:val="00FB6373"/>
    <w:rsid w:val="00FC360D"/>
    <w:rsid w:val="00FC42BE"/>
    <w:rsid w:val="00FD62F9"/>
    <w:rsid w:val="00FE0D9B"/>
    <w:rsid w:val="00FE17AB"/>
    <w:rsid w:val="00FE1E90"/>
    <w:rsid w:val="00FE4963"/>
    <w:rsid w:val="00FE531A"/>
    <w:rsid w:val="00FF2487"/>
    <w:rsid w:val="00FF4BF2"/>
    <w:rsid w:val="00FF6E28"/>
    <w:rsid w:val="04956109"/>
    <w:rsid w:val="04D153D1"/>
    <w:rsid w:val="052190AB"/>
    <w:rsid w:val="05814EC5"/>
    <w:rsid w:val="0B276CF8"/>
    <w:rsid w:val="0D1352E4"/>
    <w:rsid w:val="0D9AEE00"/>
    <w:rsid w:val="11A88A5C"/>
    <w:rsid w:val="12CB15C0"/>
    <w:rsid w:val="13E5F1AF"/>
    <w:rsid w:val="15C07FEC"/>
    <w:rsid w:val="16358B22"/>
    <w:rsid w:val="175C504D"/>
    <w:rsid w:val="18E2207A"/>
    <w:rsid w:val="25818CE6"/>
    <w:rsid w:val="26089B41"/>
    <w:rsid w:val="2780D35A"/>
    <w:rsid w:val="2A4561A7"/>
    <w:rsid w:val="2C80A198"/>
    <w:rsid w:val="2EF16B0D"/>
    <w:rsid w:val="2FCEDD19"/>
    <w:rsid w:val="31F3F0F3"/>
    <w:rsid w:val="33CB74E6"/>
    <w:rsid w:val="35824668"/>
    <w:rsid w:val="38533ACA"/>
    <w:rsid w:val="39E3F6D8"/>
    <w:rsid w:val="39FDD1E6"/>
    <w:rsid w:val="3AB09011"/>
    <w:rsid w:val="3ACC14F3"/>
    <w:rsid w:val="3C4C6072"/>
    <w:rsid w:val="3D4C6FF6"/>
    <w:rsid w:val="3E28E730"/>
    <w:rsid w:val="3FD822AC"/>
    <w:rsid w:val="419E509F"/>
    <w:rsid w:val="42DDEC0A"/>
    <w:rsid w:val="44A2E26A"/>
    <w:rsid w:val="46F5DFBE"/>
    <w:rsid w:val="48A8DF15"/>
    <w:rsid w:val="49188F3F"/>
    <w:rsid w:val="4AFC7943"/>
    <w:rsid w:val="4B392BF7"/>
    <w:rsid w:val="4C759165"/>
    <w:rsid w:val="4D3BCFBD"/>
    <w:rsid w:val="4F3B2DFB"/>
    <w:rsid w:val="4F749172"/>
    <w:rsid w:val="509556AF"/>
    <w:rsid w:val="50E5C793"/>
    <w:rsid w:val="55A36DD2"/>
    <w:rsid w:val="57AC2FBD"/>
    <w:rsid w:val="6205C42C"/>
    <w:rsid w:val="68402622"/>
    <w:rsid w:val="7113B48A"/>
    <w:rsid w:val="76697E2C"/>
    <w:rsid w:val="77C8B03F"/>
    <w:rsid w:val="79C4837E"/>
    <w:rsid w:val="7BE268D2"/>
    <w:rsid w:val="7DE9D88A"/>
    <w:rsid w:val="7EACD0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F5C03"/>
  <w15:docId w15:val="{3674E73D-A4FB-49A4-A1C4-86D18785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37D6"/>
    <w:rPr>
      <w:rFonts w:ascii="New York" w:hAnsi="New York"/>
    </w:rPr>
  </w:style>
  <w:style w:type="paragraph" w:styleId="Heading1">
    <w:name w:val="heading 1"/>
    <w:basedOn w:val="Normal"/>
    <w:next w:val="Normal"/>
    <w:qFormat/>
    <w:pPr>
      <w:keepNext/>
      <w:spacing w:before="240" w:after="240"/>
      <w:outlineLvl w:val="0"/>
    </w:pPr>
    <w:rPr>
      <w:rFonts w:ascii="Avant Garde" w:hAnsi="Avant Garde"/>
      <w:b/>
      <w:smallCaps/>
      <w:sz w:val="28"/>
    </w:rPr>
  </w:style>
  <w:style w:type="paragraph" w:styleId="Heading2">
    <w:name w:val="heading 2"/>
    <w:basedOn w:val="Normal"/>
    <w:next w:val="Normal"/>
    <w:qFormat/>
    <w:pPr>
      <w:keepNext/>
      <w:keepLines/>
      <w:tabs>
        <w:tab w:val="left" w:pos="1080"/>
      </w:tabs>
      <w:spacing w:before="240" w:after="240"/>
      <w:ind w:left="1080" w:hanging="1080"/>
      <w:outlineLvl w:val="1"/>
    </w:pPr>
    <w:rPr>
      <w:rFonts w:ascii="Avant Garde" w:hAnsi="Avant Garde"/>
      <w:b/>
      <w:sz w:val="24"/>
    </w:rPr>
  </w:style>
  <w:style w:type="paragraph" w:styleId="Heading3">
    <w:name w:val="heading 3"/>
    <w:basedOn w:val="Normal"/>
    <w:next w:val="Normal"/>
    <w:qFormat/>
    <w:pPr>
      <w:keepNext/>
      <w:tabs>
        <w:tab w:val="left" w:pos="1080"/>
      </w:tabs>
      <w:spacing w:before="240" w:after="240"/>
      <w:ind w:left="1080" w:hanging="1080"/>
      <w:outlineLvl w:val="2"/>
    </w:pPr>
    <w:rPr>
      <w:rFonts w:ascii="Avant Garde" w:hAnsi="Avant Garde"/>
      <w:b/>
    </w:rPr>
  </w:style>
  <w:style w:type="paragraph" w:styleId="Heading4">
    <w:name w:val="heading 4"/>
    <w:basedOn w:val="Normal"/>
    <w:next w:val="Normal"/>
    <w:qFormat/>
    <w:pPr>
      <w:keepNext/>
      <w:tabs>
        <w:tab w:val="left" w:pos="1080"/>
      </w:tabs>
      <w:spacing w:before="240" w:after="240"/>
      <w:ind w:left="1080" w:hanging="1080"/>
      <w:outlineLvl w:val="3"/>
    </w:pPr>
    <w:rPr>
      <w:rFonts w:ascii="Avant Garde" w:hAnsi="Avant Garde"/>
    </w:rPr>
  </w:style>
  <w:style w:type="paragraph" w:styleId="Heading5">
    <w:name w:val="heading 5"/>
    <w:basedOn w:val="Normal"/>
    <w:next w:val="NormalIndent1"/>
    <w:qFormat/>
    <w:pPr>
      <w:ind w:left="720"/>
      <w:outlineLvl w:val="4"/>
    </w:pPr>
    <w:rPr>
      <w:rFonts w:ascii="Arial" w:hAnsi="Arial"/>
      <w:b/>
    </w:rPr>
  </w:style>
  <w:style w:type="paragraph" w:styleId="Heading6">
    <w:name w:val="heading 6"/>
    <w:basedOn w:val="Normal"/>
    <w:next w:val="NormalIndent1"/>
    <w:qFormat/>
    <w:pPr>
      <w:ind w:left="720"/>
      <w:outlineLvl w:val="5"/>
    </w:pPr>
    <w:rPr>
      <w:rFonts w:ascii="Arial" w:hAnsi="Arial"/>
      <w:u w:val="single"/>
    </w:rPr>
  </w:style>
  <w:style w:type="paragraph" w:styleId="Heading7">
    <w:name w:val="heading 7"/>
    <w:basedOn w:val="Normal"/>
    <w:next w:val="NormalIndent1"/>
    <w:qFormat/>
    <w:pPr>
      <w:ind w:left="720"/>
      <w:outlineLvl w:val="6"/>
    </w:pPr>
    <w:rPr>
      <w:rFonts w:ascii="Arial" w:hAnsi="Arial"/>
      <w:i/>
    </w:rPr>
  </w:style>
  <w:style w:type="paragraph" w:styleId="Heading8">
    <w:name w:val="heading 8"/>
    <w:basedOn w:val="Normal"/>
    <w:next w:val="NormalIndent1"/>
    <w:qFormat/>
    <w:pPr>
      <w:ind w:left="720"/>
      <w:outlineLvl w:val="7"/>
    </w:pPr>
    <w:rPr>
      <w:rFonts w:ascii="Arial" w:hAnsi="Arial"/>
      <w:i/>
    </w:rPr>
  </w:style>
  <w:style w:type="paragraph" w:styleId="Heading9">
    <w:name w:val="heading 9"/>
    <w:basedOn w:val="Normal"/>
    <w:next w:val="NormalIndent1"/>
    <w:qFormat/>
    <w:pPr>
      <w:ind w:left="72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1">
    <w:name w:val="Normal Indent1"/>
    <w:basedOn w:val="Normal"/>
    <w:pPr>
      <w:ind w:left="720"/>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Normal"/>
    <w:next w:val="Normal"/>
    <w:semiHidden/>
    <w:pPr>
      <w:tabs>
        <w:tab w:val="left" w:leader="dot" w:pos="8280"/>
        <w:tab w:val="right" w:pos="8640"/>
      </w:tabs>
      <w:ind w:left="2880" w:right="720"/>
    </w:pPr>
  </w:style>
  <w:style w:type="paragraph" w:styleId="TOC4">
    <w:name w:val="toc 4"/>
    <w:basedOn w:val="TOC3"/>
    <w:semiHidden/>
    <w:pPr>
      <w:tabs>
        <w:tab w:val="clear" w:pos="2304"/>
        <w:tab w:val="left" w:pos="3312"/>
      </w:tabs>
      <w:ind w:left="3312" w:hanging="1008"/>
    </w:pPr>
  </w:style>
  <w:style w:type="paragraph" w:styleId="TOC3">
    <w:name w:val="toc 3"/>
    <w:basedOn w:val="TOC2"/>
    <w:semiHidden/>
    <w:pPr>
      <w:tabs>
        <w:tab w:val="clear" w:pos="1440"/>
        <w:tab w:val="left" w:pos="2304"/>
      </w:tabs>
      <w:ind w:left="2304" w:hanging="864"/>
    </w:pPr>
  </w:style>
  <w:style w:type="paragraph" w:styleId="TOC2">
    <w:name w:val="toc 2"/>
    <w:basedOn w:val="TOC1"/>
    <w:semiHidden/>
    <w:pPr>
      <w:tabs>
        <w:tab w:val="clear" w:pos="720"/>
        <w:tab w:val="left" w:pos="1440"/>
      </w:tabs>
      <w:ind w:left="1440" w:hanging="720"/>
    </w:pPr>
  </w:style>
  <w:style w:type="paragraph" w:styleId="TOC1">
    <w:name w:val="toc 1"/>
    <w:basedOn w:val="Normal"/>
    <w:next w:val="Normal"/>
    <w:semiHidden/>
    <w:pPr>
      <w:tabs>
        <w:tab w:val="left" w:pos="720"/>
        <w:tab w:val="left" w:leader="dot" w:pos="9000"/>
        <w:tab w:val="right" w:pos="9360"/>
      </w:tabs>
      <w:ind w:right="720"/>
    </w:pPr>
    <w:rPr>
      <w:rFonts w:ascii="Avant Garde" w:hAnsi="Avant Garde"/>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rPr>
      <w:rFonts w:ascii="Helvetica" w:hAnsi="Helvetica"/>
      <w:sz w:val="24"/>
    </w:rPr>
  </w:style>
  <w:style w:type="paragraph" w:styleId="Footer">
    <w:name w:val="footer"/>
    <w:basedOn w:val="Normal"/>
    <w:link w:val="FooterChar"/>
    <w:uiPriority w:val="99"/>
    <w:pPr>
      <w:tabs>
        <w:tab w:val="center" w:pos="4680"/>
        <w:tab w:val="right" w:pos="9360"/>
      </w:tabs>
    </w:pPr>
    <w:rPr>
      <w:rFonts w:ascii="Avant Garde" w:hAnsi="Avant Garde"/>
      <w:sz w:val="16"/>
    </w:rPr>
  </w:style>
  <w:style w:type="paragraph" w:styleId="Header">
    <w:name w:val="header"/>
    <w:basedOn w:val="Normal"/>
    <w:link w:val="HeaderChar"/>
    <w:uiPriority w:val="99"/>
    <w:pPr>
      <w:tabs>
        <w:tab w:val="center" w:pos="4680"/>
        <w:tab w:val="right" w:pos="9360"/>
      </w:tabs>
    </w:pPr>
    <w:rPr>
      <w:rFonts w:ascii="Avant Garde" w:hAnsi="Avant Garde"/>
      <w:sz w:val="16"/>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character" w:styleId="CommentReference">
    <w:name w:val="annotation reference"/>
    <w:uiPriority w:val="99"/>
    <w:rPr>
      <w:rFonts w:ascii="New York" w:hAnsi="New York"/>
      <w:sz w:val="16"/>
    </w:rPr>
  </w:style>
  <w:style w:type="paragraph" w:styleId="CommentText">
    <w:name w:val="annotation text"/>
    <w:basedOn w:val="Normal"/>
    <w:link w:val="CommentTextChar"/>
  </w:style>
  <w:style w:type="paragraph" w:styleId="IndexHeading">
    <w:name w:val="index heading"/>
    <w:basedOn w:val="Normal"/>
    <w:next w:val="Index1"/>
    <w:semiHidden/>
  </w:style>
  <w:style w:type="paragraph" w:styleId="BodyText2">
    <w:name w:val="Body Text 2"/>
    <w:basedOn w:val="Normal"/>
    <w:link w:val="BodyText2Char"/>
    <w:pPr>
      <w:spacing w:line="240" w:lineRule="atLeast"/>
      <w:ind w:left="1080" w:hanging="360"/>
    </w:pPr>
    <w:rPr>
      <w:rFonts w:ascii="Helv" w:hAnsi="Helv"/>
      <w:color w:val="000000"/>
      <w:sz w:val="22"/>
    </w:rPr>
  </w:style>
  <w:style w:type="paragraph" w:styleId="BodyTextIndent">
    <w:name w:val="Body Text Indent"/>
    <w:basedOn w:val="Normal"/>
    <w:pPr>
      <w:ind w:left="360"/>
    </w:pPr>
    <w:rPr>
      <w:rFonts w:ascii="Times" w:hAnsi="Times"/>
      <w:b/>
      <w:color w:val="000080"/>
      <w:u w:val="single"/>
    </w:rPr>
  </w:style>
  <w:style w:type="paragraph" w:styleId="BodyText">
    <w:name w:val="Body Text"/>
    <w:basedOn w:val="Normal"/>
    <w:rPr>
      <w:rFonts w:ascii="Times" w:hAnsi="Times"/>
      <w:b/>
      <w:i/>
      <w:color w:val="000080"/>
      <w:u w:val="single"/>
    </w:rPr>
  </w:style>
  <w:style w:type="paragraph" w:styleId="BodyTextIndent2">
    <w:name w:val="Body Text Indent 2"/>
    <w:basedOn w:val="Normal"/>
    <w:pPr>
      <w:keepNext/>
      <w:ind w:left="720"/>
    </w:pPr>
    <w:rPr>
      <w:rFonts w:ascii="Times" w:hAnsi="Times"/>
      <w:bCs/>
      <w:color w:val="000000"/>
    </w:rPr>
  </w:style>
  <w:style w:type="paragraph" w:styleId="BodyTextIndent3">
    <w:name w:val="Body Text Indent 3"/>
    <w:basedOn w:val="Normal"/>
    <w:pPr>
      <w:keepNext/>
      <w:ind w:left="720" w:hanging="360"/>
    </w:pPr>
    <w:rPr>
      <w:rFonts w:ascii="Times" w:hAnsi="Times"/>
      <w:color w:val="000000"/>
    </w:rPr>
  </w:style>
  <w:style w:type="paragraph" w:customStyle="1" w:styleId="Answers">
    <w:name w:val="Answers"/>
    <w:basedOn w:val="Normal"/>
    <w:rsid w:val="0004206F"/>
    <w:pPr>
      <w:spacing w:before="60" w:line="240" w:lineRule="exact"/>
      <w:ind w:left="8280" w:right="180"/>
      <w:jc w:val="right"/>
    </w:pPr>
    <w:rPr>
      <w:rFonts w:ascii="DIN-Medium" w:hAnsi="DIN-Medium"/>
      <w:sz w:val="22"/>
    </w:rPr>
  </w:style>
  <w:style w:type="paragraph" w:styleId="BalloonText">
    <w:name w:val="Balloon Text"/>
    <w:basedOn w:val="Normal"/>
    <w:semiHidden/>
    <w:rsid w:val="00D917B2"/>
    <w:rPr>
      <w:rFonts w:ascii="Tahoma" w:hAnsi="Tahoma" w:cs="Tahoma"/>
      <w:sz w:val="16"/>
      <w:szCs w:val="16"/>
    </w:rPr>
  </w:style>
  <w:style w:type="paragraph" w:customStyle="1" w:styleId="Address">
    <w:name w:val="Address"/>
    <w:basedOn w:val="Normal"/>
    <w:rsid w:val="00423AE1"/>
    <w:pPr>
      <w:spacing w:line="200" w:lineRule="exact"/>
      <w:ind w:left="6480"/>
    </w:pPr>
    <w:rPr>
      <w:rFonts w:ascii="DIN-Medium" w:hAnsi="DIN-Medium"/>
      <w:sz w:val="16"/>
    </w:rPr>
  </w:style>
  <w:style w:type="character" w:customStyle="1" w:styleId="CommentTextChar">
    <w:name w:val="Comment Text Char"/>
    <w:link w:val="CommentText"/>
    <w:rsid w:val="00B536A2"/>
    <w:rPr>
      <w:rFonts w:ascii="New York" w:hAnsi="New York"/>
    </w:rPr>
  </w:style>
  <w:style w:type="paragraph" w:styleId="BodyText3">
    <w:name w:val="Body Text 3"/>
    <w:basedOn w:val="Normal"/>
    <w:link w:val="BodyText3Char"/>
    <w:rsid w:val="00620765"/>
    <w:pPr>
      <w:spacing w:after="120"/>
    </w:pPr>
    <w:rPr>
      <w:sz w:val="16"/>
      <w:szCs w:val="16"/>
    </w:rPr>
  </w:style>
  <w:style w:type="character" w:customStyle="1" w:styleId="BodyText3Char">
    <w:name w:val="Body Text 3 Char"/>
    <w:link w:val="BodyText3"/>
    <w:rsid w:val="00620765"/>
    <w:rPr>
      <w:rFonts w:ascii="New York" w:hAnsi="New York"/>
      <w:sz w:val="16"/>
      <w:szCs w:val="16"/>
    </w:rPr>
  </w:style>
  <w:style w:type="paragraph" w:styleId="CommentSubject">
    <w:name w:val="annotation subject"/>
    <w:basedOn w:val="CommentText"/>
    <w:next w:val="CommentText"/>
    <w:link w:val="CommentSubjectChar"/>
    <w:rsid w:val="005A568B"/>
    <w:rPr>
      <w:b/>
      <w:bCs/>
    </w:rPr>
  </w:style>
  <w:style w:type="character" w:customStyle="1" w:styleId="CommentSubjectChar">
    <w:name w:val="Comment Subject Char"/>
    <w:link w:val="CommentSubject"/>
    <w:rsid w:val="005A568B"/>
    <w:rPr>
      <w:rFonts w:ascii="New York" w:hAnsi="New York"/>
      <w:b/>
      <w:bCs/>
    </w:rPr>
  </w:style>
  <w:style w:type="paragraph" w:styleId="ListParagraph">
    <w:name w:val="List Paragraph"/>
    <w:basedOn w:val="Normal"/>
    <w:uiPriority w:val="34"/>
    <w:qFormat/>
    <w:rsid w:val="00EC18C3"/>
    <w:pPr>
      <w:ind w:left="720"/>
    </w:pPr>
  </w:style>
  <w:style w:type="character" w:styleId="Hyperlink">
    <w:name w:val="Hyperlink"/>
    <w:unhideWhenUsed/>
    <w:rsid w:val="004210E9"/>
    <w:rPr>
      <w:color w:val="0000FF"/>
      <w:u w:val="single"/>
    </w:rPr>
  </w:style>
  <w:style w:type="character" w:customStyle="1" w:styleId="FootnoteTextChar">
    <w:name w:val="Footnote Text Char"/>
    <w:basedOn w:val="DefaultParagraphFont"/>
    <w:link w:val="FootnoteText"/>
    <w:semiHidden/>
    <w:rsid w:val="00A7492A"/>
    <w:rPr>
      <w:rFonts w:ascii="New York" w:hAnsi="New York"/>
    </w:rPr>
  </w:style>
  <w:style w:type="character" w:customStyle="1" w:styleId="HeaderChar">
    <w:name w:val="Header Char"/>
    <w:link w:val="Header"/>
    <w:uiPriority w:val="99"/>
    <w:rsid w:val="007031D4"/>
    <w:rPr>
      <w:rFonts w:ascii="Avant Garde" w:hAnsi="Avant Garde"/>
      <w:sz w:val="16"/>
    </w:rPr>
  </w:style>
  <w:style w:type="paragraph" w:styleId="Revision">
    <w:name w:val="Revision"/>
    <w:hidden/>
    <w:uiPriority w:val="99"/>
    <w:semiHidden/>
    <w:rsid w:val="002F3EB5"/>
    <w:rPr>
      <w:rFonts w:ascii="New York" w:hAnsi="New York"/>
    </w:rPr>
  </w:style>
  <w:style w:type="paragraph" w:styleId="NormalWeb">
    <w:name w:val="Normal (Web)"/>
    <w:basedOn w:val="Normal"/>
    <w:uiPriority w:val="99"/>
    <w:unhideWhenUsed/>
    <w:rsid w:val="008D0B58"/>
    <w:pPr>
      <w:spacing w:before="100" w:beforeAutospacing="1" w:after="100" w:afterAutospacing="1"/>
    </w:pPr>
    <w:rPr>
      <w:rFonts w:ascii="Times New Roman" w:hAnsi="Times New Roman"/>
      <w:sz w:val="24"/>
      <w:szCs w:val="24"/>
    </w:rPr>
  </w:style>
  <w:style w:type="paragraph" w:customStyle="1" w:styleId="Ind1">
    <w:name w:val="Ind 1"/>
    <w:basedOn w:val="Normal"/>
    <w:rsid w:val="00696BE1"/>
    <w:pPr>
      <w:spacing w:after="240"/>
      <w:ind w:left="1440"/>
    </w:pPr>
    <w:rPr>
      <w:rFonts w:ascii="Times New Roman" w:hAnsi="Times New Roman"/>
      <w:sz w:val="24"/>
      <w:szCs w:val="24"/>
    </w:rPr>
  </w:style>
  <w:style w:type="character" w:customStyle="1" w:styleId="FooterChar">
    <w:name w:val="Footer Char"/>
    <w:basedOn w:val="DefaultParagraphFont"/>
    <w:link w:val="Footer"/>
    <w:uiPriority w:val="99"/>
    <w:rsid w:val="00BC4CDB"/>
    <w:rPr>
      <w:rFonts w:ascii="Avant Garde" w:hAnsi="Avant Garde"/>
      <w:sz w:val="16"/>
    </w:rPr>
  </w:style>
  <w:style w:type="character" w:customStyle="1" w:styleId="BodyText2Char">
    <w:name w:val="Body Text 2 Char"/>
    <w:basedOn w:val="DefaultParagraphFont"/>
    <w:link w:val="BodyText2"/>
    <w:rsid w:val="004A37D6"/>
    <w:rPr>
      <w:rFonts w:ascii="Helv" w:hAnsi="Helv"/>
      <w:color w:val="000000"/>
      <w:sz w:val="22"/>
    </w:rPr>
  </w:style>
  <w:style w:type="character" w:styleId="Emphasis">
    <w:name w:val="Emphasis"/>
    <w:basedOn w:val="DefaultParagraphFont"/>
    <w:uiPriority w:val="20"/>
    <w:qFormat/>
    <w:rsid w:val="00F92EBD"/>
    <w:rPr>
      <w:i/>
      <w:iCs/>
    </w:rPr>
  </w:style>
  <w:style w:type="character" w:styleId="Strong">
    <w:name w:val="Strong"/>
    <w:basedOn w:val="DefaultParagraphFont"/>
    <w:uiPriority w:val="22"/>
    <w:qFormat/>
    <w:rsid w:val="00F92EBD"/>
    <w:rPr>
      <w:b/>
      <w:bCs/>
    </w:rPr>
  </w:style>
  <w:style w:type="character" w:customStyle="1" w:styleId="normaltextrun">
    <w:name w:val="normaltextrun"/>
    <w:basedOn w:val="DefaultParagraphFont"/>
    <w:rsid w:val="0033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467">
      <w:bodyDiv w:val="1"/>
      <w:marLeft w:val="0"/>
      <w:marRight w:val="0"/>
      <w:marTop w:val="0"/>
      <w:marBottom w:val="0"/>
      <w:divBdr>
        <w:top w:val="none" w:sz="0" w:space="0" w:color="auto"/>
        <w:left w:val="none" w:sz="0" w:space="0" w:color="auto"/>
        <w:bottom w:val="none" w:sz="0" w:space="0" w:color="auto"/>
        <w:right w:val="none" w:sz="0" w:space="0" w:color="auto"/>
      </w:divBdr>
    </w:div>
    <w:div w:id="98380802">
      <w:bodyDiv w:val="1"/>
      <w:marLeft w:val="0"/>
      <w:marRight w:val="0"/>
      <w:marTop w:val="0"/>
      <w:marBottom w:val="0"/>
      <w:divBdr>
        <w:top w:val="none" w:sz="0" w:space="0" w:color="auto"/>
        <w:left w:val="none" w:sz="0" w:space="0" w:color="auto"/>
        <w:bottom w:val="none" w:sz="0" w:space="0" w:color="auto"/>
        <w:right w:val="none" w:sz="0" w:space="0" w:color="auto"/>
      </w:divBdr>
    </w:div>
    <w:div w:id="131215565">
      <w:bodyDiv w:val="1"/>
      <w:marLeft w:val="0"/>
      <w:marRight w:val="0"/>
      <w:marTop w:val="0"/>
      <w:marBottom w:val="0"/>
      <w:divBdr>
        <w:top w:val="none" w:sz="0" w:space="0" w:color="auto"/>
        <w:left w:val="none" w:sz="0" w:space="0" w:color="auto"/>
        <w:bottom w:val="none" w:sz="0" w:space="0" w:color="auto"/>
        <w:right w:val="none" w:sz="0" w:space="0" w:color="auto"/>
      </w:divBdr>
    </w:div>
    <w:div w:id="147405889">
      <w:bodyDiv w:val="1"/>
      <w:marLeft w:val="0"/>
      <w:marRight w:val="0"/>
      <w:marTop w:val="0"/>
      <w:marBottom w:val="0"/>
      <w:divBdr>
        <w:top w:val="none" w:sz="0" w:space="0" w:color="auto"/>
        <w:left w:val="none" w:sz="0" w:space="0" w:color="auto"/>
        <w:bottom w:val="none" w:sz="0" w:space="0" w:color="auto"/>
        <w:right w:val="none" w:sz="0" w:space="0" w:color="auto"/>
      </w:divBdr>
    </w:div>
    <w:div w:id="273637041">
      <w:bodyDiv w:val="1"/>
      <w:marLeft w:val="0"/>
      <w:marRight w:val="0"/>
      <w:marTop w:val="0"/>
      <w:marBottom w:val="0"/>
      <w:divBdr>
        <w:top w:val="none" w:sz="0" w:space="0" w:color="auto"/>
        <w:left w:val="none" w:sz="0" w:space="0" w:color="auto"/>
        <w:bottom w:val="none" w:sz="0" w:space="0" w:color="auto"/>
        <w:right w:val="none" w:sz="0" w:space="0" w:color="auto"/>
      </w:divBdr>
      <w:divsChild>
        <w:div w:id="1113666277">
          <w:marLeft w:val="0"/>
          <w:marRight w:val="0"/>
          <w:marTop w:val="0"/>
          <w:marBottom w:val="0"/>
          <w:divBdr>
            <w:top w:val="none" w:sz="0" w:space="0" w:color="auto"/>
            <w:left w:val="none" w:sz="0" w:space="0" w:color="auto"/>
            <w:bottom w:val="none" w:sz="0" w:space="0" w:color="auto"/>
            <w:right w:val="none" w:sz="0" w:space="0" w:color="auto"/>
          </w:divBdr>
        </w:div>
      </w:divsChild>
    </w:div>
    <w:div w:id="338166340">
      <w:bodyDiv w:val="1"/>
      <w:marLeft w:val="0"/>
      <w:marRight w:val="0"/>
      <w:marTop w:val="0"/>
      <w:marBottom w:val="0"/>
      <w:divBdr>
        <w:top w:val="none" w:sz="0" w:space="0" w:color="auto"/>
        <w:left w:val="none" w:sz="0" w:space="0" w:color="auto"/>
        <w:bottom w:val="none" w:sz="0" w:space="0" w:color="auto"/>
        <w:right w:val="none" w:sz="0" w:space="0" w:color="auto"/>
      </w:divBdr>
      <w:divsChild>
        <w:div w:id="1787194269">
          <w:marLeft w:val="0"/>
          <w:marRight w:val="0"/>
          <w:marTop w:val="0"/>
          <w:marBottom w:val="0"/>
          <w:divBdr>
            <w:top w:val="none" w:sz="0" w:space="0" w:color="auto"/>
            <w:left w:val="none" w:sz="0" w:space="0" w:color="auto"/>
            <w:bottom w:val="none" w:sz="0" w:space="0" w:color="auto"/>
            <w:right w:val="none" w:sz="0" w:space="0" w:color="auto"/>
          </w:divBdr>
        </w:div>
      </w:divsChild>
    </w:div>
    <w:div w:id="350500337">
      <w:bodyDiv w:val="1"/>
      <w:marLeft w:val="0"/>
      <w:marRight w:val="0"/>
      <w:marTop w:val="0"/>
      <w:marBottom w:val="0"/>
      <w:divBdr>
        <w:top w:val="none" w:sz="0" w:space="0" w:color="auto"/>
        <w:left w:val="none" w:sz="0" w:space="0" w:color="auto"/>
        <w:bottom w:val="none" w:sz="0" w:space="0" w:color="auto"/>
        <w:right w:val="none" w:sz="0" w:space="0" w:color="auto"/>
      </w:divBdr>
    </w:div>
    <w:div w:id="355812060">
      <w:bodyDiv w:val="1"/>
      <w:marLeft w:val="0"/>
      <w:marRight w:val="0"/>
      <w:marTop w:val="0"/>
      <w:marBottom w:val="0"/>
      <w:divBdr>
        <w:top w:val="none" w:sz="0" w:space="0" w:color="auto"/>
        <w:left w:val="none" w:sz="0" w:space="0" w:color="auto"/>
        <w:bottom w:val="none" w:sz="0" w:space="0" w:color="auto"/>
        <w:right w:val="none" w:sz="0" w:space="0" w:color="auto"/>
      </w:divBdr>
      <w:divsChild>
        <w:div w:id="1772161112">
          <w:marLeft w:val="0"/>
          <w:marRight w:val="0"/>
          <w:marTop w:val="0"/>
          <w:marBottom w:val="0"/>
          <w:divBdr>
            <w:top w:val="none" w:sz="0" w:space="0" w:color="auto"/>
            <w:left w:val="none" w:sz="0" w:space="0" w:color="auto"/>
            <w:bottom w:val="none" w:sz="0" w:space="0" w:color="auto"/>
            <w:right w:val="none" w:sz="0" w:space="0" w:color="auto"/>
          </w:divBdr>
          <w:divsChild>
            <w:div w:id="1357853956">
              <w:marLeft w:val="0"/>
              <w:marRight w:val="0"/>
              <w:marTop w:val="0"/>
              <w:marBottom w:val="0"/>
              <w:divBdr>
                <w:top w:val="none" w:sz="0" w:space="0" w:color="auto"/>
                <w:left w:val="none" w:sz="0" w:space="0" w:color="auto"/>
                <w:bottom w:val="none" w:sz="0" w:space="0" w:color="auto"/>
                <w:right w:val="none" w:sz="0" w:space="0" w:color="auto"/>
              </w:divBdr>
              <w:divsChild>
                <w:div w:id="2134014490">
                  <w:marLeft w:val="0"/>
                  <w:marRight w:val="0"/>
                  <w:marTop w:val="0"/>
                  <w:marBottom w:val="0"/>
                  <w:divBdr>
                    <w:top w:val="none" w:sz="0" w:space="0" w:color="auto"/>
                    <w:left w:val="none" w:sz="0" w:space="0" w:color="auto"/>
                    <w:bottom w:val="none" w:sz="0" w:space="0" w:color="auto"/>
                    <w:right w:val="none" w:sz="0" w:space="0" w:color="auto"/>
                  </w:divBdr>
                  <w:divsChild>
                    <w:div w:id="1495415238">
                      <w:marLeft w:val="2325"/>
                      <w:marRight w:val="0"/>
                      <w:marTop w:val="0"/>
                      <w:marBottom w:val="0"/>
                      <w:divBdr>
                        <w:top w:val="none" w:sz="0" w:space="0" w:color="auto"/>
                        <w:left w:val="none" w:sz="0" w:space="0" w:color="auto"/>
                        <w:bottom w:val="none" w:sz="0" w:space="0" w:color="auto"/>
                        <w:right w:val="none" w:sz="0" w:space="0" w:color="auto"/>
                      </w:divBdr>
                      <w:divsChild>
                        <w:div w:id="335885178">
                          <w:marLeft w:val="0"/>
                          <w:marRight w:val="0"/>
                          <w:marTop w:val="0"/>
                          <w:marBottom w:val="0"/>
                          <w:divBdr>
                            <w:top w:val="none" w:sz="0" w:space="0" w:color="auto"/>
                            <w:left w:val="none" w:sz="0" w:space="0" w:color="auto"/>
                            <w:bottom w:val="none" w:sz="0" w:space="0" w:color="auto"/>
                            <w:right w:val="none" w:sz="0" w:space="0" w:color="auto"/>
                          </w:divBdr>
                          <w:divsChild>
                            <w:div w:id="223377951">
                              <w:marLeft w:val="0"/>
                              <w:marRight w:val="0"/>
                              <w:marTop w:val="0"/>
                              <w:marBottom w:val="0"/>
                              <w:divBdr>
                                <w:top w:val="none" w:sz="0" w:space="0" w:color="auto"/>
                                <w:left w:val="none" w:sz="0" w:space="0" w:color="auto"/>
                                <w:bottom w:val="none" w:sz="0" w:space="0" w:color="auto"/>
                                <w:right w:val="none" w:sz="0" w:space="0" w:color="auto"/>
                              </w:divBdr>
                              <w:divsChild>
                                <w:div w:id="1255824781">
                                  <w:marLeft w:val="0"/>
                                  <w:marRight w:val="0"/>
                                  <w:marTop w:val="0"/>
                                  <w:marBottom w:val="0"/>
                                  <w:divBdr>
                                    <w:top w:val="none" w:sz="0" w:space="0" w:color="auto"/>
                                    <w:left w:val="none" w:sz="0" w:space="0" w:color="auto"/>
                                    <w:bottom w:val="none" w:sz="0" w:space="0" w:color="auto"/>
                                    <w:right w:val="none" w:sz="0" w:space="0" w:color="auto"/>
                                  </w:divBdr>
                                  <w:divsChild>
                                    <w:div w:id="498815414">
                                      <w:marLeft w:val="0"/>
                                      <w:marRight w:val="0"/>
                                      <w:marTop w:val="0"/>
                                      <w:marBottom w:val="0"/>
                                      <w:divBdr>
                                        <w:top w:val="none" w:sz="0" w:space="0" w:color="auto"/>
                                        <w:left w:val="none" w:sz="0" w:space="0" w:color="auto"/>
                                        <w:bottom w:val="none" w:sz="0" w:space="0" w:color="auto"/>
                                        <w:right w:val="none" w:sz="0" w:space="0" w:color="auto"/>
                                      </w:divBdr>
                                      <w:divsChild>
                                        <w:div w:id="1379282825">
                                          <w:marLeft w:val="0"/>
                                          <w:marRight w:val="0"/>
                                          <w:marTop w:val="0"/>
                                          <w:marBottom w:val="0"/>
                                          <w:divBdr>
                                            <w:top w:val="none" w:sz="0" w:space="0" w:color="auto"/>
                                            <w:left w:val="none" w:sz="0" w:space="0" w:color="auto"/>
                                            <w:bottom w:val="none" w:sz="0" w:space="0" w:color="auto"/>
                                            <w:right w:val="none" w:sz="0" w:space="0" w:color="auto"/>
                                          </w:divBdr>
                                          <w:divsChild>
                                            <w:div w:id="557130660">
                                              <w:marLeft w:val="-225"/>
                                              <w:marRight w:val="-225"/>
                                              <w:marTop w:val="0"/>
                                              <w:marBottom w:val="0"/>
                                              <w:divBdr>
                                                <w:top w:val="none" w:sz="0" w:space="0" w:color="auto"/>
                                                <w:left w:val="none" w:sz="0" w:space="0" w:color="auto"/>
                                                <w:bottom w:val="none" w:sz="0" w:space="0" w:color="auto"/>
                                                <w:right w:val="none" w:sz="0" w:space="0" w:color="auto"/>
                                              </w:divBdr>
                                              <w:divsChild>
                                                <w:div w:id="356152713">
                                                  <w:marLeft w:val="0"/>
                                                  <w:marRight w:val="0"/>
                                                  <w:marTop w:val="0"/>
                                                  <w:marBottom w:val="0"/>
                                                  <w:divBdr>
                                                    <w:top w:val="none" w:sz="0" w:space="0" w:color="auto"/>
                                                    <w:left w:val="none" w:sz="0" w:space="0" w:color="auto"/>
                                                    <w:bottom w:val="none" w:sz="0" w:space="0" w:color="auto"/>
                                                    <w:right w:val="none" w:sz="0" w:space="0" w:color="auto"/>
                                                  </w:divBdr>
                                                  <w:divsChild>
                                                    <w:div w:id="1905097697">
                                                      <w:marLeft w:val="0"/>
                                                      <w:marRight w:val="0"/>
                                                      <w:marTop w:val="0"/>
                                                      <w:marBottom w:val="0"/>
                                                      <w:divBdr>
                                                        <w:top w:val="none" w:sz="0" w:space="0" w:color="auto"/>
                                                        <w:left w:val="none" w:sz="0" w:space="0" w:color="auto"/>
                                                        <w:bottom w:val="none" w:sz="0" w:space="0" w:color="auto"/>
                                                        <w:right w:val="none" w:sz="0" w:space="0" w:color="auto"/>
                                                      </w:divBdr>
                                                      <w:divsChild>
                                                        <w:div w:id="770708651">
                                                          <w:marLeft w:val="0"/>
                                                          <w:marRight w:val="0"/>
                                                          <w:marTop w:val="0"/>
                                                          <w:marBottom w:val="0"/>
                                                          <w:divBdr>
                                                            <w:top w:val="none" w:sz="0" w:space="0" w:color="auto"/>
                                                            <w:left w:val="none" w:sz="0" w:space="0" w:color="auto"/>
                                                            <w:bottom w:val="none" w:sz="0" w:space="0" w:color="auto"/>
                                                            <w:right w:val="none" w:sz="0" w:space="0" w:color="auto"/>
                                                          </w:divBdr>
                                                          <w:divsChild>
                                                            <w:div w:id="1218977825">
                                                              <w:marLeft w:val="-225"/>
                                                              <w:marRight w:val="-225"/>
                                                              <w:marTop w:val="0"/>
                                                              <w:marBottom w:val="0"/>
                                                              <w:divBdr>
                                                                <w:top w:val="none" w:sz="0" w:space="0" w:color="auto"/>
                                                                <w:left w:val="none" w:sz="0" w:space="0" w:color="auto"/>
                                                                <w:bottom w:val="none" w:sz="0" w:space="0" w:color="auto"/>
                                                                <w:right w:val="none" w:sz="0" w:space="0" w:color="auto"/>
                                                              </w:divBdr>
                                                              <w:divsChild>
                                                                <w:div w:id="13638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2833226">
      <w:bodyDiv w:val="1"/>
      <w:marLeft w:val="0"/>
      <w:marRight w:val="0"/>
      <w:marTop w:val="0"/>
      <w:marBottom w:val="0"/>
      <w:divBdr>
        <w:top w:val="none" w:sz="0" w:space="0" w:color="auto"/>
        <w:left w:val="none" w:sz="0" w:space="0" w:color="auto"/>
        <w:bottom w:val="none" w:sz="0" w:space="0" w:color="auto"/>
        <w:right w:val="none" w:sz="0" w:space="0" w:color="auto"/>
      </w:divBdr>
    </w:div>
    <w:div w:id="674069324">
      <w:bodyDiv w:val="1"/>
      <w:marLeft w:val="0"/>
      <w:marRight w:val="0"/>
      <w:marTop w:val="0"/>
      <w:marBottom w:val="0"/>
      <w:divBdr>
        <w:top w:val="none" w:sz="0" w:space="0" w:color="auto"/>
        <w:left w:val="none" w:sz="0" w:space="0" w:color="auto"/>
        <w:bottom w:val="none" w:sz="0" w:space="0" w:color="auto"/>
        <w:right w:val="none" w:sz="0" w:space="0" w:color="auto"/>
      </w:divBdr>
    </w:div>
    <w:div w:id="745305428">
      <w:bodyDiv w:val="1"/>
      <w:marLeft w:val="0"/>
      <w:marRight w:val="0"/>
      <w:marTop w:val="0"/>
      <w:marBottom w:val="0"/>
      <w:divBdr>
        <w:top w:val="none" w:sz="0" w:space="0" w:color="auto"/>
        <w:left w:val="none" w:sz="0" w:space="0" w:color="auto"/>
        <w:bottom w:val="none" w:sz="0" w:space="0" w:color="auto"/>
        <w:right w:val="none" w:sz="0" w:space="0" w:color="auto"/>
      </w:divBdr>
    </w:div>
    <w:div w:id="751583330">
      <w:bodyDiv w:val="1"/>
      <w:marLeft w:val="0"/>
      <w:marRight w:val="0"/>
      <w:marTop w:val="0"/>
      <w:marBottom w:val="0"/>
      <w:divBdr>
        <w:top w:val="none" w:sz="0" w:space="0" w:color="auto"/>
        <w:left w:val="none" w:sz="0" w:space="0" w:color="auto"/>
        <w:bottom w:val="none" w:sz="0" w:space="0" w:color="auto"/>
        <w:right w:val="none" w:sz="0" w:space="0" w:color="auto"/>
      </w:divBdr>
    </w:div>
    <w:div w:id="751970702">
      <w:bodyDiv w:val="1"/>
      <w:marLeft w:val="0"/>
      <w:marRight w:val="0"/>
      <w:marTop w:val="0"/>
      <w:marBottom w:val="0"/>
      <w:divBdr>
        <w:top w:val="none" w:sz="0" w:space="0" w:color="auto"/>
        <w:left w:val="none" w:sz="0" w:space="0" w:color="auto"/>
        <w:bottom w:val="none" w:sz="0" w:space="0" w:color="auto"/>
        <w:right w:val="none" w:sz="0" w:space="0" w:color="auto"/>
      </w:divBdr>
    </w:div>
    <w:div w:id="871189813">
      <w:bodyDiv w:val="1"/>
      <w:marLeft w:val="0"/>
      <w:marRight w:val="0"/>
      <w:marTop w:val="0"/>
      <w:marBottom w:val="0"/>
      <w:divBdr>
        <w:top w:val="none" w:sz="0" w:space="0" w:color="auto"/>
        <w:left w:val="none" w:sz="0" w:space="0" w:color="auto"/>
        <w:bottom w:val="none" w:sz="0" w:space="0" w:color="auto"/>
        <w:right w:val="none" w:sz="0" w:space="0" w:color="auto"/>
      </w:divBdr>
    </w:div>
    <w:div w:id="1006591332">
      <w:bodyDiv w:val="1"/>
      <w:marLeft w:val="0"/>
      <w:marRight w:val="0"/>
      <w:marTop w:val="0"/>
      <w:marBottom w:val="0"/>
      <w:divBdr>
        <w:top w:val="none" w:sz="0" w:space="0" w:color="auto"/>
        <w:left w:val="none" w:sz="0" w:space="0" w:color="auto"/>
        <w:bottom w:val="none" w:sz="0" w:space="0" w:color="auto"/>
        <w:right w:val="none" w:sz="0" w:space="0" w:color="auto"/>
      </w:divBdr>
      <w:divsChild>
        <w:div w:id="1264606423">
          <w:marLeft w:val="0"/>
          <w:marRight w:val="0"/>
          <w:marTop w:val="0"/>
          <w:marBottom w:val="0"/>
          <w:divBdr>
            <w:top w:val="none" w:sz="0" w:space="0" w:color="auto"/>
            <w:left w:val="none" w:sz="0" w:space="0" w:color="auto"/>
            <w:bottom w:val="none" w:sz="0" w:space="0" w:color="auto"/>
            <w:right w:val="none" w:sz="0" w:space="0" w:color="auto"/>
          </w:divBdr>
        </w:div>
      </w:divsChild>
    </w:div>
    <w:div w:id="1092434233">
      <w:bodyDiv w:val="1"/>
      <w:marLeft w:val="0"/>
      <w:marRight w:val="0"/>
      <w:marTop w:val="0"/>
      <w:marBottom w:val="0"/>
      <w:divBdr>
        <w:top w:val="none" w:sz="0" w:space="0" w:color="auto"/>
        <w:left w:val="none" w:sz="0" w:space="0" w:color="auto"/>
        <w:bottom w:val="none" w:sz="0" w:space="0" w:color="auto"/>
        <w:right w:val="none" w:sz="0" w:space="0" w:color="auto"/>
      </w:divBdr>
      <w:divsChild>
        <w:div w:id="878318051">
          <w:marLeft w:val="0"/>
          <w:marRight w:val="0"/>
          <w:marTop w:val="0"/>
          <w:marBottom w:val="0"/>
          <w:divBdr>
            <w:top w:val="none" w:sz="0" w:space="0" w:color="auto"/>
            <w:left w:val="none" w:sz="0" w:space="0" w:color="auto"/>
            <w:bottom w:val="none" w:sz="0" w:space="0" w:color="auto"/>
            <w:right w:val="none" w:sz="0" w:space="0" w:color="auto"/>
          </w:divBdr>
          <w:divsChild>
            <w:div w:id="1036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415">
      <w:bodyDiv w:val="1"/>
      <w:marLeft w:val="0"/>
      <w:marRight w:val="0"/>
      <w:marTop w:val="0"/>
      <w:marBottom w:val="0"/>
      <w:divBdr>
        <w:top w:val="none" w:sz="0" w:space="0" w:color="auto"/>
        <w:left w:val="none" w:sz="0" w:space="0" w:color="auto"/>
        <w:bottom w:val="none" w:sz="0" w:space="0" w:color="auto"/>
        <w:right w:val="none" w:sz="0" w:space="0" w:color="auto"/>
      </w:divBdr>
    </w:div>
    <w:div w:id="1222868067">
      <w:bodyDiv w:val="1"/>
      <w:marLeft w:val="0"/>
      <w:marRight w:val="0"/>
      <w:marTop w:val="0"/>
      <w:marBottom w:val="0"/>
      <w:divBdr>
        <w:top w:val="none" w:sz="0" w:space="0" w:color="auto"/>
        <w:left w:val="none" w:sz="0" w:space="0" w:color="auto"/>
        <w:bottom w:val="none" w:sz="0" w:space="0" w:color="auto"/>
        <w:right w:val="none" w:sz="0" w:space="0" w:color="auto"/>
      </w:divBdr>
    </w:div>
    <w:div w:id="1344555799">
      <w:bodyDiv w:val="1"/>
      <w:marLeft w:val="0"/>
      <w:marRight w:val="0"/>
      <w:marTop w:val="0"/>
      <w:marBottom w:val="0"/>
      <w:divBdr>
        <w:top w:val="none" w:sz="0" w:space="0" w:color="auto"/>
        <w:left w:val="none" w:sz="0" w:space="0" w:color="auto"/>
        <w:bottom w:val="none" w:sz="0" w:space="0" w:color="auto"/>
        <w:right w:val="none" w:sz="0" w:space="0" w:color="auto"/>
      </w:divBdr>
    </w:div>
    <w:div w:id="1477651589">
      <w:bodyDiv w:val="1"/>
      <w:marLeft w:val="0"/>
      <w:marRight w:val="0"/>
      <w:marTop w:val="0"/>
      <w:marBottom w:val="0"/>
      <w:divBdr>
        <w:top w:val="none" w:sz="0" w:space="0" w:color="auto"/>
        <w:left w:val="none" w:sz="0" w:space="0" w:color="auto"/>
        <w:bottom w:val="none" w:sz="0" w:space="0" w:color="auto"/>
        <w:right w:val="none" w:sz="0" w:space="0" w:color="auto"/>
      </w:divBdr>
    </w:div>
    <w:div w:id="1685092053">
      <w:bodyDiv w:val="1"/>
      <w:marLeft w:val="0"/>
      <w:marRight w:val="0"/>
      <w:marTop w:val="0"/>
      <w:marBottom w:val="0"/>
      <w:divBdr>
        <w:top w:val="none" w:sz="0" w:space="0" w:color="auto"/>
        <w:left w:val="none" w:sz="0" w:space="0" w:color="auto"/>
        <w:bottom w:val="none" w:sz="0" w:space="0" w:color="auto"/>
        <w:right w:val="none" w:sz="0" w:space="0" w:color="auto"/>
      </w:divBdr>
    </w:div>
    <w:div w:id="1686589279">
      <w:bodyDiv w:val="1"/>
      <w:marLeft w:val="0"/>
      <w:marRight w:val="0"/>
      <w:marTop w:val="0"/>
      <w:marBottom w:val="0"/>
      <w:divBdr>
        <w:top w:val="none" w:sz="0" w:space="0" w:color="auto"/>
        <w:left w:val="none" w:sz="0" w:space="0" w:color="auto"/>
        <w:bottom w:val="none" w:sz="0" w:space="0" w:color="auto"/>
        <w:right w:val="none" w:sz="0" w:space="0" w:color="auto"/>
      </w:divBdr>
    </w:div>
    <w:div w:id="1737625505">
      <w:bodyDiv w:val="1"/>
      <w:marLeft w:val="0"/>
      <w:marRight w:val="0"/>
      <w:marTop w:val="0"/>
      <w:marBottom w:val="0"/>
      <w:divBdr>
        <w:top w:val="none" w:sz="0" w:space="0" w:color="auto"/>
        <w:left w:val="none" w:sz="0" w:space="0" w:color="auto"/>
        <w:bottom w:val="none" w:sz="0" w:space="0" w:color="auto"/>
        <w:right w:val="none" w:sz="0" w:space="0" w:color="auto"/>
      </w:divBdr>
      <w:divsChild>
        <w:div w:id="2083603176">
          <w:marLeft w:val="0"/>
          <w:marRight w:val="0"/>
          <w:marTop w:val="0"/>
          <w:marBottom w:val="0"/>
          <w:divBdr>
            <w:top w:val="none" w:sz="0" w:space="0" w:color="auto"/>
            <w:left w:val="none" w:sz="0" w:space="0" w:color="auto"/>
            <w:bottom w:val="none" w:sz="0" w:space="0" w:color="auto"/>
            <w:right w:val="none" w:sz="0" w:space="0" w:color="auto"/>
          </w:divBdr>
        </w:div>
      </w:divsChild>
    </w:div>
    <w:div w:id="1823964331">
      <w:bodyDiv w:val="1"/>
      <w:marLeft w:val="0"/>
      <w:marRight w:val="0"/>
      <w:marTop w:val="0"/>
      <w:marBottom w:val="0"/>
      <w:divBdr>
        <w:top w:val="none" w:sz="0" w:space="0" w:color="auto"/>
        <w:left w:val="none" w:sz="0" w:space="0" w:color="auto"/>
        <w:bottom w:val="none" w:sz="0" w:space="0" w:color="auto"/>
        <w:right w:val="none" w:sz="0" w:space="0" w:color="auto"/>
      </w:divBdr>
    </w:div>
    <w:div w:id="18423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file:///C:/Users/V3x5537/Desktop/LOA%20NGD.docx"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mailto:TCC_Finance@lilly.com"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3.xml"/><Relationship Id="rId27" Type="http://schemas.openxmlformats.org/officeDocument/2006/relationships/fontTable" Target="fontTable.xml"/><Relationship Id="rId30" Type="http://schemas.microsoft.com/office/2020/10/relationships/intelligence" Target="intelligence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619a6b-2c0c-453c-922e-2bf655ee1c13">
      <Terms xmlns="http://schemas.microsoft.com/office/infopath/2007/PartnerControls"/>
    </lcf76f155ced4ddcb4097134ff3c332f>
    <TaxCatchAll xmlns="23cc4a5a-6d66-4de5-a389-88d7281ae88e" xsi:nil="true"/>
    <SharedWithUsers xmlns="23cc4a5a-6d66-4de5-a389-88d7281ae88e">
      <UserInfo>
        <DisplayName>Brandon Smith</DisplayName>
        <AccountId>946</AccountId>
        <AccountType/>
      </UserInfo>
      <UserInfo>
        <DisplayName>Michelle V Pierce</DisplayName>
        <AccountId>1284</AccountId>
        <AccountType/>
      </UserInfo>
      <UserInfo>
        <DisplayName>Patricia A Hines</DisplayName>
        <AccountId>1257</AccountId>
        <AccountType/>
      </UserInfo>
      <UserInfo>
        <DisplayName>Lakechie Turnipseed</DisplayName>
        <AccountId>4779</AccountId>
        <AccountType/>
      </UserInfo>
      <UserInfo>
        <DisplayName>Michele Y Hill</DisplayName>
        <AccountId>3318</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8F04E0FBD09D47A1FEEEDFF486F7F3" ma:contentTypeVersion="12" ma:contentTypeDescription="Create a new document." ma:contentTypeScope="" ma:versionID="3baf936386bf7676ee0e0681aa0bddd8">
  <xsd:schema xmlns:xsd="http://www.w3.org/2001/XMLSchema" xmlns:xs="http://www.w3.org/2001/XMLSchema" xmlns:p="http://schemas.microsoft.com/office/2006/metadata/properties" xmlns:ns2="06619a6b-2c0c-453c-922e-2bf655ee1c13" xmlns:ns3="23cc4a5a-6d66-4de5-a389-88d7281ae88e" targetNamespace="http://schemas.microsoft.com/office/2006/metadata/properties" ma:root="true" ma:fieldsID="de40fce8a8a90982e17c1b2e03a4ef12" ns2:_="" ns3:_="">
    <xsd:import namespace="06619a6b-2c0c-453c-922e-2bf655ee1c13"/>
    <xsd:import namespace="23cc4a5a-6d66-4de5-a389-88d7281ae88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19a6b-2c0c-453c-922e-2bf655ee1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9adb9bf-65a7-4dcd-b9fe-2cabe70ed69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c4a5a-6d66-4de5-a389-88d7281ae8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c7f4306-a538-44c3-8735-4f0d17ab1dc6}" ma:internalName="TaxCatchAll" ma:showField="CatchAllData" ma:web="23cc4a5a-6d66-4de5-a389-88d7281ae8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F6224BE7-94EE-4AB7-BEE6-BCD0F56E072B}">
  <ds:schemaRefs>
    <ds:schemaRef ds:uri="http://schemas.microsoft.com/office/2006/metadata/properties"/>
    <ds:schemaRef ds:uri="http://schemas.microsoft.com/office/infopath/2007/PartnerControls"/>
    <ds:schemaRef ds:uri="06619a6b-2c0c-453c-922e-2bf655ee1c13"/>
    <ds:schemaRef ds:uri="23cc4a5a-6d66-4de5-a389-88d7281ae88e"/>
  </ds:schemaRefs>
</ds:datastoreItem>
</file>

<file path=customXml/itemProps2.xml><?xml version="1.0" encoding="utf-8"?>
<ds:datastoreItem xmlns:ds="http://schemas.openxmlformats.org/officeDocument/2006/customXml" ds:itemID="{2A95C275-E079-4C63-B42D-478C6DCB96DF}">
  <ds:schemaRefs>
    <ds:schemaRef ds:uri="http://schemas.openxmlformats.org/officeDocument/2006/bibliography"/>
  </ds:schemaRefs>
</ds:datastoreItem>
</file>

<file path=customXml/itemProps3.xml><?xml version="1.0" encoding="utf-8"?>
<ds:datastoreItem xmlns:ds="http://schemas.openxmlformats.org/officeDocument/2006/customXml" ds:itemID="{F5440975-6BD9-431D-8CEB-7D75DA2B17A1}">
  <ds:schemaRefs>
    <ds:schemaRef ds:uri="http://schemas.microsoft.com/sharepoint/v3/contenttype/forms"/>
  </ds:schemaRefs>
</ds:datastoreItem>
</file>

<file path=customXml/itemProps4.xml><?xml version="1.0" encoding="utf-8"?>
<ds:datastoreItem xmlns:ds="http://schemas.openxmlformats.org/officeDocument/2006/customXml" ds:itemID="{F00047D8-63F1-47F6-8150-E4AD6C0EB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19a6b-2c0c-453c-922e-2bf655ee1c13"/>
    <ds:schemaRef ds:uri="23cc4a5a-6d66-4de5-a389-88d7281ae8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E95031-96EF-40E3-AEAF-D2840D3859FB}">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7222</Words>
  <Characters>41172</Characters>
  <Application>Microsoft Office Word</Application>
  <DocSecurity>0</DocSecurity>
  <Lines>343</Lines>
  <Paragraphs>96</Paragraphs>
  <ScaleCrop>false</ScaleCrop>
  <Company>Eli Lilly and Company</Company>
  <LinksUpToDate>false</LinksUpToDate>
  <CharactersWithSpaces>48298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 Alley</dc:creator>
  <cp:keywords/>
  <cp:lastModifiedBy>Manju Garimella</cp:lastModifiedBy>
  <cp:revision>58</cp:revision>
  <cp:lastPrinted>2007-09-11T22:50:00Z</cp:lastPrinted>
  <dcterms:created xsi:type="dcterms:W3CDTF">2024-04-20T11:19:00Z</dcterms:created>
  <dcterms:modified xsi:type="dcterms:W3CDTF">2024-05-01T01:52:00Z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vt:lpwstr>
  </property>
  <property fmtid="{D5CDD505-2E9C-101B-9397-08002B2CF9AE}" pid="3" name="SensitivityClassification">
    <vt:lpwstr>GREEN</vt:lpwstr>
  </property>
  <property fmtid="{D5CDD505-2E9C-101B-9397-08002B2CF9AE}" pid="4" name="RecordSeries">
    <vt:lpwstr>ADM130</vt:lpwstr>
  </property>
  <property fmtid="{D5CDD505-2E9C-101B-9397-08002B2CF9AE}" pid="5" name="ContentType">
    <vt:lpwstr>Document</vt:lpwstr>
  </property>
  <property fmtid="{D5CDD505-2E9C-101B-9397-08002B2CF9AE}" pid="6" name="EnterpriseRecordSeriesCode">
    <vt:lpwstr>10;#MED150|b7b4d5b9-c93c-479f-9073-2693468d64c6</vt:lpwstr>
  </property>
  <property fmtid="{D5CDD505-2E9C-101B-9397-08002B2CF9AE}" pid="7" name="EnterpriseDocumentLanguage">
    <vt:lpwstr>2;#eng|39540796-0396-4e54-afe9-a602f28bbe8f</vt:lpwstr>
  </property>
  <property fmtid="{D5CDD505-2E9C-101B-9397-08002B2CF9AE}" pid="8" name="EnterpriseSensitivityClassification">
    <vt:lpwstr>3;#GREEN|ec74153f-63be-46a4-ae5f-1b86c809897d</vt:lpwstr>
  </property>
  <property fmtid="{D5CDD505-2E9C-101B-9397-08002B2CF9AE}" pid="9" name="TemplateUrl">
    <vt:lpwstr/>
  </property>
  <property fmtid="{D5CDD505-2E9C-101B-9397-08002B2CF9AE}" pid="10" name="xd_ProgID">
    <vt:lpwstr/>
  </property>
  <property fmtid="{D5CDD505-2E9C-101B-9397-08002B2CF9AE}" pid="11" name="Order">
    <vt:r8>58400</vt:r8>
  </property>
  <property fmtid="{D5CDD505-2E9C-101B-9397-08002B2CF9AE}" pid="12" name="MetaInfo">
    <vt:lpwstr/>
  </property>
  <property fmtid="{D5CDD505-2E9C-101B-9397-08002B2CF9AE}" pid="13" name="ContentTypeId">
    <vt:lpwstr>0x010100268F04E0FBD09D47A1FEEEDFF486F7F3</vt:lpwstr>
  </property>
  <property fmtid="{D5CDD505-2E9C-101B-9397-08002B2CF9AE}" pid="14" name="EnterpriseSensitivityClassificationTaxHTField0">
    <vt:lpwstr>GREEN|ec74153f-63be-46a4-ae5f-1b86c809897d</vt:lpwstr>
  </property>
  <property fmtid="{D5CDD505-2E9C-101B-9397-08002B2CF9AE}" pid="15" name="Archived">
    <vt:bool>false</vt:bool>
  </property>
  <property fmtid="{D5CDD505-2E9C-101B-9397-08002B2CF9AE}" pid="16" name="Region(s)">
    <vt:lpwstr>;#North America;#</vt:lpwstr>
  </property>
  <property fmtid="{D5CDD505-2E9C-101B-9397-08002B2CF9AE}" pid="17" name="xd_Signature">
    <vt:bool>false</vt:bool>
  </property>
  <property fmtid="{D5CDD505-2E9C-101B-9397-08002B2CF9AE}" pid="18" name="Status">
    <vt:lpwstr>Published</vt:lpwstr>
  </property>
  <property fmtid="{D5CDD505-2E9C-101B-9397-08002B2CF9AE}" pid="19" name="ComplianceAssetId">
    <vt:lpwstr/>
  </property>
  <property fmtid="{D5CDD505-2E9C-101B-9397-08002B2CF9AE}" pid="20" name="Country">
    <vt:lpwstr>71</vt:lpwstr>
  </property>
  <property fmtid="{D5CDD505-2E9C-101B-9397-08002B2CF9AE}" pid="21" name="DocType">
    <vt:lpwstr>CTA</vt:lpwstr>
  </property>
  <property fmtid="{D5CDD505-2E9C-101B-9397-08002B2CF9AE}" pid="22" name="Scope">
    <vt:lpwstr>Country Template</vt:lpwstr>
  </property>
  <property fmtid="{D5CDD505-2E9C-101B-9397-08002B2CF9AE}" pid="23" name="Sourcing">
    <vt:lpwstr>;#Lilly;#</vt:lpwstr>
  </property>
  <property fmtid="{D5CDD505-2E9C-101B-9397-08002B2CF9AE}" pid="24" name="_ExtendedDescription">
    <vt:lpwstr/>
  </property>
  <property fmtid="{D5CDD505-2E9C-101B-9397-08002B2CF9AE}" pid="25" name="TriggerFlowInfo">
    <vt:lpwstr/>
  </property>
  <property fmtid="{D5CDD505-2E9C-101B-9397-08002B2CF9AE}" pid="26" name="SharedWithUsers">
    <vt:lpwstr>946;#Brandon Smith;#1284;#Michelle V Pierce;#1257;#Patricia A Hines;#4779;#Lakechie Turnipseed;#3318;#Michele Y Hill</vt:lpwstr>
  </property>
  <property fmtid="{D5CDD505-2E9C-101B-9397-08002B2CF9AE}" pid="27" name="MediaServiceImageTags">
    <vt:lpwstr/>
  </property>
  <property fmtid="{D5CDD505-2E9C-101B-9397-08002B2CF9AE}" pid="28" name="MSIP_Label_33a43f55-8c69-4551-bdfe-7648f90f7ee9_Enabled">
    <vt:lpwstr>true</vt:lpwstr>
  </property>
  <property fmtid="{D5CDD505-2E9C-101B-9397-08002B2CF9AE}" pid="29" name="MSIP_Label_33a43f55-8c69-4551-bdfe-7648f90f7ee9_SetDate">
    <vt:lpwstr>2024-04-20T11:19:13Z</vt:lpwstr>
  </property>
  <property fmtid="{D5CDD505-2E9C-101B-9397-08002B2CF9AE}" pid="30" name="MSIP_Label_33a43f55-8c69-4551-bdfe-7648f90f7ee9_Method">
    <vt:lpwstr>Privileged</vt:lpwstr>
  </property>
  <property fmtid="{D5CDD505-2E9C-101B-9397-08002B2CF9AE}" pid="31" name="MSIP_Label_33a43f55-8c69-4551-bdfe-7648f90f7ee9_Name">
    <vt:lpwstr>33a43f55-8c69-4551-bdfe-7648f90f7ee9</vt:lpwstr>
  </property>
  <property fmtid="{D5CDD505-2E9C-101B-9397-08002B2CF9AE}" pid="32" name="MSIP_Label_33a43f55-8c69-4551-bdfe-7648f90f7ee9_SiteId">
    <vt:lpwstr>18a59a81-eea8-4c30-948a-d8824cdc2580</vt:lpwstr>
  </property>
  <property fmtid="{D5CDD505-2E9C-101B-9397-08002B2CF9AE}" pid="33" name="MSIP_Label_33a43f55-8c69-4551-bdfe-7648f90f7ee9_ActionId">
    <vt:lpwstr>3660973d-7c0e-41e9-8320-9bd17d8935b8</vt:lpwstr>
  </property>
  <property fmtid="{D5CDD505-2E9C-101B-9397-08002B2CF9AE}" pid="34" name="MSIP_Label_33a43f55-8c69-4551-bdfe-7648f90f7ee9_ContentBits">
    <vt:lpwstr>0</vt:lpwstr>
  </property>
</Properties>
</file>